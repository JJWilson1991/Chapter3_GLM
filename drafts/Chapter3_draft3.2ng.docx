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7533" w14:textId="77777777" w:rsidR="00B74E04" w:rsidRPr="00EC3029" w:rsidRDefault="00B74E04" w:rsidP="00B74E04">
      <w:pPr>
        <w:rPr>
          <w:rFonts w:ascii="Times New Roman" w:hAnsi="Times New Roman" w:cs="Times New Roman"/>
          <w:b/>
          <w:bCs/>
          <w:sz w:val="32"/>
          <w:szCs w:val="32"/>
          <w:u w:val="single"/>
          <w:lang w:val="en-GB"/>
        </w:rPr>
      </w:pPr>
      <w:r w:rsidRPr="00EC3029">
        <w:rPr>
          <w:rFonts w:ascii="Times New Roman" w:hAnsi="Times New Roman" w:cs="Times New Roman"/>
          <w:b/>
          <w:bCs/>
          <w:sz w:val="32"/>
          <w:szCs w:val="32"/>
          <w:u w:val="single"/>
          <w:lang w:val="en-GB"/>
        </w:rPr>
        <w:t xml:space="preserve">Chapter 3: Canine Distemper virus in wild </w:t>
      </w:r>
      <w:proofErr w:type="spellStart"/>
      <w:r w:rsidRPr="00EC3029">
        <w:rPr>
          <w:rFonts w:ascii="Times New Roman" w:hAnsi="Times New Roman" w:cs="Times New Roman"/>
          <w:b/>
          <w:bCs/>
          <w:sz w:val="32"/>
          <w:szCs w:val="32"/>
          <w:u w:val="single"/>
          <w:lang w:val="en-GB"/>
        </w:rPr>
        <w:t>mesocarnivores</w:t>
      </w:r>
      <w:proofErr w:type="spellEnd"/>
      <w:r w:rsidRPr="00EC3029">
        <w:rPr>
          <w:rFonts w:ascii="Times New Roman" w:hAnsi="Times New Roman" w:cs="Times New Roman"/>
          <w:b/>
          <w:bCs/>
          <w:sz w:val="32"/>
          <w:szCs w:val="32"/>
          <w:u w:val="single"/>
          <w:lang w:val="en-GB"/>
        </w:rPr>
        <w:t xml:space="preserve"> in the South-eastern united states</w:t>
      </w:r>
    </w:p>
    <w:p w14:paraId="206EE9B7" w14:textId="77777777" w:rsidR="00B74E04" w:rsidRDefault="00B74E04" w:rsidP="00B74E04">
      <w:pPr>
        <w:pStyle w:val="Heading1"/>
        <w:rPr>
          <w:lang w:val="en-GB"/>
        </w:rPr>
      </w:pPr>
      <w:bookmarkStart w:id="0" w:name="_Toc120719990"/>
      <w:r w:rsidRPr="00C40850">
        <w:rPr>
          <w:lang w:val="en-GB"/>
        </w:rPr>
        <w:t>INTRODUCTION</w:t>
      </w:r>
      <w:bookmarkEnd w:id="0"/>
    </w:p>
    <w:p w14:paraId="5A08D032" w14:textId="77777777" w:rsidR="00B74E04" w:rsidRPr="0012238D" w:rsidRDefault="00B74E04" w:rsidP="00B74E04">
      <w:pPr>
        <w:rPr>
          <w:lang w:val="en-GB"/>
        </w:rPr>
      </w:pPr>
    </w:p>
    <w:p w14:paraId="17B7B86F" w14:textId="26C9397F" w:rsidR="00F51DD5" w:rsidRPr="00373CC6" w:rsidDel="00762A0D" w:rsidRDefault="00B74E04" w:rsidP="00B8351A">
      <w:pPr>
        <w:spacing w:after="0" w:line="480" w:lineRule="auto"/>
        <w:rPr>
          <w:del w:id="1" w:author="Nicole LYNN Gottdenker" w:date="2023-01-21T15:05:00Z"/>
          <w:rFonts w:ascii="Times New Roman" w:eastAsia="Times New Roman" w:hAnsi="Times New Roman" w:cs="Times New Roman"/>
          <w:color w:val="000000"/>
          <w:sz w:val="24"/>
          <w:szCs w:val="24"/>
        </w:rPr>
      </w:pPr>
      <w:r w:rsidRPr="00B8351A">
        <w:rPr>
          <w:rFonts w:ascii="Times New Roman" w:eastAsia="Times New Roman" w:hAnsi="Times New Roman" w:cs="Times New Roman"/>
          <w:color w:val="000000"/>
          <w:sz w:val="24"/>
          <w:szCs w:val="24"/>
        </w:rPr>
        <w:t>Human land use change</w:t>
      </w:r>
      <w:r w:rsidRPr="00B8351A">
        <w:rPr>
          <w:rFonts w:ascii="Times New Roman" w:hAnsi="Times New Roman" w:cs="Times New Roman"/>
          <w:color w:val="000000"/>
          <w:sz w:val="24"/>
          <w:szCs w:val="24"/>
        </w:rPr>
        <w:t xml:space="preserve"> has a significant impact on the dynamics of infectious diseases</w:t>
      </w:r>
      <w:r w:rsidR="00A927EB" w:rsidRPr="00B8351A">
        <w:rPr>
          <w:rFonts w:ascii="Times New Roman" w:hAnsi="Times New Roman" w:cs="Times New Roman"/>
          <w:color w:val="000000"/>
          <w:sz w:val="24"/>
          <w:szCs w:val="24"/>
        </w:rPr>
        <w:t xml:space="preserve"> at</w:t>
      </w:r>
      <w:r w:rsidRPr="00B8351A">
        <w:rPr>
          <w:rFonts w:ascii="Times New Roman" w:hAnsi="Times New Roman" w:cs="Times New Roman"/>
          <w:color w:val="000000"/>
          <w:sz w:val="24"/>
          <w:szCs w:val="24"/>
        </w:rPr>
        <w:t xml:space="preserve"> the</w:t>
      </w:r>
      <w:commentRangeStart w:id="2"/>
      <w:r w:rsidRPr="00B8351A">
        <w:rPr>
          <w:rFonts w:ascii="Times New Roman" w:eastAsia="Times New Roman" w:hAnsi="Times New Roman" w:cs="Times New Roman"/>
          <w:noProof/>
          <w:sz w:val="24"/>
          <w:szCs w:val="24"/>
        </w:rPr>
        <w:t xml:space="preserve"> wildlife-domestic-human interface </w:t>
      </w:r>
      <w:r w:rsidRPr="00B8351A">
        <w:rPr>
          <w:rFonts w:ascii="Times New Roman" w:eastAsia="Times New Roman" w:hAnsi="Times New Roman" w:cs="Times New Roman"/>
          <w:noProof/>
          <w:sz w:val="24"/>
          <w:szCs w:val="24"/>
        </w:rPr>
        <w:fldChar w:fldCharType="begin">
          <w:fldData xml:space="preserve">PEVuZE5vdGU+PENpdGU+PEF1dGhvcj5CcmFkbGV5PC9BdXRob3I+PFllYXI+MjAwNzwvWWVhcj48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</w:fldData>
        </w:fldChar>
      </w:r>
      <w:r w:rsidRPr="00B8351A">
        <w:rPr>
          <w:rFonts w:ascii="Times New Roman" w:eastAsia="Times New Roman" w:hAnsi="Times New Roman" w:cs="Times New Roman"/>
          <w:noProof/>
          <w:sz w:val="24"/>
          <w:szCs w:val="24"/>
        </w:rPr>
        <w:instrText xml:space="preserve"> ADDIN EN.CITE </w:instrText>
      </w:r>
      <w:r w:rsidRPr="00B8351A">
        <w:rPr>
          <w:rFonts w:ascii="Times New Roman" w:eastAsia="Times New Roman" w:hAnsi="Times New Roman" w:cs="Times New Roman"/>
          <w:noProof/>
          <w:sz w:val="24"/>
          <w:szCs w:val="24"/>
        </w:rPr>
        <w:fldChar w:fldCharType="begin">
          <w:fldData xml:space="preserve">PEVuZE5vdGU+PENpdGU+PEF1dGhvcj5CcmFkbGV5PC9BdXRob3I+PFllYXI+MjAwNzwvWWVhcj48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</w:fldData>
        </w:fldChar>
      </w:r>
      <w:r w:rsidRPr="00B8351A">
        <w:rPr>
          <w:rFonts w:ascii="Times New Roman" w:eastAsia="Times New Roman" w:hAnsi="Times New Roman" w:cs="Times New Roman"/>
          <w:noProof/>
          <w:sz w:val="24"/>
          <w:szCs w:val="24"/>
        </w:rPr>
        <w:instrText xml:space="preserve"> ADDIN EN.CITE.DATA </w:instrText>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(Bradley and Altizer 2007, Gottdenker et al. 2014)</w:t>
      </w:r>
      <w:r w:rsidRPr="00B8351A">
        <w:rPr>
          <w:rFonts w:ascii="Times New Roman" w:eastAsia="Times New Roman" w:hAnsi="Times New Roman" w:cs="Times New Roman"/>
          <w:noProof/>
          <w:sz w:val="24"/>
          <w:szCs w:val="24"/>
        </w:rPr>
        <w:fldChar w:fldCharType="end"/>
      </w:r>
      <w:commentRangeEnd w:id="2"/>
      <w:r w:rsidRPr="00B8351A">
        <w:rPr>
          <w:rStyle w:val="CommentReference"/>
          <w:rFonts w:ascii="Times New Roman" w:hAnsi="Times New Roman" w:cs="Times New Roman"/>
          <w:sz w:val="24"/>
          <w:szCs w:val="24"/>
        </w:rPr>
        <w:commentReference w:id="2"/>
      </w:r>
      <w:r w:rsidRPr="00B8351A">
        <w:rPr>
          <w:rFonts w:ascii="Times New Roman" w:eastAsia="Times New Roman" w:hAnsi="Times New Roman" w:cs="Times New Roman"/>
          <w:noProof/>
          <w:sz w:val="24"/>
          <w:szCs w:val="24"/>
        </w:rPr>
        <w:t xml:space="preserve">.  </w:t>
      </w:r>
      <w:del w:id="3" w:author="Nicole LYNN Gottdenker" w:date="2023-01-21T15:02:00Z">
        <w:r w:rsidRPr="00373CC6" w:rsidDel="00762A0D">
          <w:rPr>
            <w:rFonts w:ascii="Times New Roman" w:eastAsia="Times New Roman" w:hAnsi="Times New Roman" w:cs="Times New Roman"/>
            <w:color w:val="000000"/>
            <w:sz w:val="24"/>
            <w:szCs w:val="24"/>
          </w:rPr>
          <w:delText>The destruction and fragmentation of natural habitats disrupts the ecological balance and can lead to</w:delText>
        </w:r>
      </w:del>
      <w:del w:id="4" w:author="Nicole LYNN Gottdenker" w:date="2023-01-21T15:03:00Z">
        <w:r w:rsidRPr="00373CC6" w:rsidDel="00762A0D">
          <w:rPr>
            <w:rFonts w:ascii="Times New Roman" w:eastAsia="Times New Roman" w:hAnsi="Times New Roman" w:cs="Times New Roman"/>
            <w:color w:val="000000"/>
            <w:sz w:val="24"/>
            <w:szCs w:val="24"/>
          </w:rPr>
          <w:delText xml:space="preserve"> </w:delText>
        </w:r>
      </w:del>
      <w:r w:rsidRPr="00373CC6">
        <w:rPr>
          <w:rFonts w:ascii="Times New Roman" w:eastAsia="Times New Roman" w:hAnsi="Times New Roman" w:cs="Times New Roman"/>
          <w:color w:val="000000"/>
          <w:sz w:val="24"/>
          <w:szCs w:val="24"/>
        </w:rPr>
        <w:t xml:space="preserve">the displacement of wildlife, </w:t>
      </w:r>
      <w:r w:rsidR="00B8351A" w:rsidRPr="00373CC6">
        <w:rPr>
          <w:rFonts w:ascii="Times New Roman" w:eastAsia="Times New Roman" w:hAnsi="Times New Roman" w:cs="Times New Roman"/>
          <w:color w:val="000000"/>
          <w:sz w:val="24"/>
          <w:szCs w:val="24"/>
        </w:rPr>
        <w:t xml:space="preserve">changes in the population dynamics </w:t>
      </w:r>
      <w:r w:rsidRPr="00373CC6">
        <w:rPr>
          <w:rFonts w:ascii="Times New Roman" w:eastAsia="Times New Roman" w:hAnsi="Times New Roman" w:cs="Times New Roman"/>
          <w:color w:val="000000"/>
          <w:sz w:val="24"/>
          <w:szCs w:val="24"/>
        </w:rPr>
        <w:t>can also lead to overcrowding and poor sanitation, which can facilitate the spread of diseases.</w:t>
      </w:r>
      <w:r w:rsidR="00B8351A" w:rsidRPr="00373CC6">
        <w:rPr>
          <w:rFonts w:ascii="Times New Roman" w:eastAsia="Times New Roman" w:hAnsi="Times New Roman" w:cs="Times New Roman"/>
          <w:color w:val="000000"/>
          <w:sz w:val="24"/>
          <w:szCs w:val="24"/>
        </w:rPr>
        <w:t xml:space="preserve"> </w:t>
      </w:r>
      <w:r w:rsidR="00A927EB" w:rsidRPr="00373CC6">
        <w:rPr>
          <w:rFonts w:ascii="Times New Roman" w:eastAsia="Times New Roman" w:hAnsi="Times New Roman" w:cs="Times New Roman"/>
          <w:color w:val="000000"/>
          <w:sz w:val="24"/>
          <w:szCs w:val="24"/>
        </w:rPr>
        <w:t>Furthermore, changes in land use can alter the distribution and abundance of disease vectors, such as mosquitoes and ticks, leading to an increased incidence of vector-borne diseases. These impacts are further compounded by climate change, which can further change the range of disease vectors and timing of disease outbreaks.</w:t>
      </w:r>
      <w:ins w:id="5" w:author="Nicole LYNN Gottdenker" w:date="2023-01-21T15:05:00Z">
        <w:r w:rsidR="00762A0D">
          <w:rPr>
            <w:rFonts w:ascii="Times New Roman" w:hAnsi="Times New Roman" w:cs="Times New Roman"/>
            <w:color w:val="000000"/>
            <w:sz w:val="24"/>
            <w:szCs w:val="24"/>
          </w:rPr>
          <w:t xml:space="preserve"> </w:t>
        </w:r>
      </w:ins>
    </w:p>
    <w:p w14:paraId="148403A2" w14:textId="77777777" w:rsidR="00A927EB" w:rsidRPr="00B8351A" w:rsidRDefault="00A927EB" w:rsidP="00B8351A">
      <w:pPr>
        <w:spacing w:after="0" w:line="480" w:lineRule="auto"/>
        <w:rPr>
          <w:rFonts w:ascii="Times New Roman" w:eastAsia="Times New Roman" w:hAnsi="Times New Roman" w:cs="Times New Roman"/>
          <w:color w:val="000000"/>
          <w:sz w:val="24"/>
          <w:szCs w:val="24"/>
        </w:rPr>
      </w:pPr>
      <w:r w:rsidRPr="00373CC6">
        <w:rPr>
          <w:rFonts w:ascii="Times New Roman" w:hAnsi="Times New Roman" w:cs="Times New Roman"/>
          <w:color w:val="000000"/>
          <w:sz w:val="24"/>
          <w:szCs w:val="24"/>
        </w:rPr>
        <w:t xml:space="preserve">Therefore, it is crucial to understand </w:t>
      </w:r>
      <w:commentRangeStart w:id="6"/>
      <w:r w:rsidRPr="00373CC6">
        <w:rPr>
          <w:rFonts w:ascii="Times New Roman" w:hAnsi="Times New Roman" w:cs="Times New Roman"/>
          <w:color w:val="000000"/>
          <w:sz w:val="24"/>
          <w:szCs w:val="24"/>
        </w:rPr>
        <w:t xml:space="preserve">the relationship </w:t>
      </w:r>
      <w:commentRangeStart w:id="7"/>
      <w:r w:rsidRPr="00373CC6">
        <w:rPr>
          <w:rFonts w:ascii="Times New Roman" w:hAnsi="Times New Roman" w:cs="Times New Roman"/>
          <w:color w:val="000000"/>
          <w:sz w:val="24"/>
          <w:szCs w:val="24"/>
        </w:rPr>
        <w:t xml:space="preserve">between urbanization </w:t>
      </w:r>
      <w:commentRangeEnd w:id="7"/>
      <w:r w:rsidR="00762A0D">
        <w:rPr>
          <w:rStyle w:val="CommentReference"/>
        </w:rPr>
        <w:commentReference w:id="7"/>
      </w:r>
      <w:r w:rsidRPr="00373CC6">
        <w:rPr>
          <w:rFonts w:ascii="Times New Roman" w:hAnsi="Times New Roman" w:cs="Times New Roman"/>
          <w:color w:val="000000"/>
          <w:sz w:val="24"/>
          <w:szCs w:val="24"/>
        </w:rPr>
        <w:t xml:space="preserve">and infectious disease in wildlife in order to develop effective management </w:t>
      </w:r>
      <w:commentRangeEnd w:id="6"/>
      <w:r w:rsidR="00762A0D">
        <w:rPr>
          <w:rStyle w:val="CommentReference"/>
        </w:rPr>
        <w:commentReference w:id="6"/>
      </w:r>
      <w:r w:rsidRPr="00373CC6">
        <w:rPr>
          <w:rFonts w:ascii="Times New Roman" w:hAnsi="Times New Roman" w:cs="Times New Roman"/>
          <w:color w:val="000000"/>
          <w:sz w:val="24"/>
          <w:szCs w:val="24"/>
        </w:rPr>
        <w:t xml:space="preserve">and conservation strategies to mitigate the negative impacts and protect affected species and their </w:t>
      </w:r>
      <w:proofErr w:type="gramStart"/>
      <w:r w:rsidRPr="00373CC6">
        <w:rPr>
          <w:rFonts w:ascii="Times New Roman" w:hAnsi="Times New Roman" w:cs="Times New Roman"/>
          <w:color w:val="000000"/>
          <w:sz w:val="24"/>
          <w:szCs w:val="24"/>
        </w:rPr>
        <w:t>ecosystems</w:t>
      </w:r>
      <w:proofErr w:type="gramEnd"/>
    </w:p>
    <w:p w14:paraId="23AA4400" w14:textId="77777777" w:rsidR="00511039" w:rsidRDefault="00B74E04" w:rsidP="00B8351A">
      <w:pPr>
        <w:spacing w:before="200" w:line="480" w:lineRule="auto"/>
        <w:rPr>
          <w:ins w:id="8" w:author="Nicole LYNN Gottdenker" w:date="2023-01-21T15:16:00Z"/>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t>Canine distemper virus (CDV) is a significant cause of morbidity and mortality in a wide range of</w:t>
      </w:r>
      <w:ins w:id="9" w:author="Nicole LYNN Gottdenker" w:date="2023-01-21T15:10:00Z">
        <w:r w:rsidR="0075617C">
          <w:rPr>
            <w:rFonts w:ascii="Times New Roman" w:eastAsia="Times New Roman" w:hAnsi="Times New Roman" w:cs="Times New Roman"/>
            <w:noProof/>
            <w:sz w:val="24"/>
            <w:szCs w:val="24"/>
          </w:rPr>
          <w:t xml:space="preserve"> wildlife and domestic</w:t>
        </w:r>
      </w:ins>
      <w:r w:rsidRPr="00B8351A">
        <w:rPr>
          <w:rFonts w:ascii="Times New Roman" w:eastAsia="Times New Roman" w:hAnsi="Times New Roman" w:cs="Times New Roman"/>
          <w:noProof/>
          <w:sz w:val="24"/>
          <w:szCs w:val="24"/>
        </w:rPr>
        <w:t xml:space="preserve"> species</w:t>
      </w:r>
      <w:del w:id="10" w:author="Nicole LYNN Gottdenker" w:date="2023-01-21T15:09:00Z">
        <w:r w:rsidRPr="00B8351A" w:rsidDel="00762A0D">
          <w:rPr>
            <w:rFonts w:ascii="Times New Roman" w:eastAsia="Times New Roman" w:hAnsi="Times New Roman" w:cs="Times New Roman"/>
            <w:noProof/>
            <w:sz w:val="24"/>
            <w:szCs w:val="24"/>
          </w:rPr>
          <w:delText xml:space="preserve"> but particularly </w:delText>
        </w:r>
      </w:del>
      <w:del w:id="11" w:author="Nicole LYNN Gottdenker" w:date="2023-01-21T15:13:00Z">
        <w:r w:rsidRPr="00B8351A" w:rsidDel="00511039">
          <w:rPr>
            <w:rFonts w:ascii="Times New Roman" w:eastAsia="Times New Roman" w:hAnsi="Times New Roman" w:cs="Times New Roman"/>
            <w:noProof/>
            <w:sz w:val="24"/>
            <w:szCs w:val="24"/>
          </w:rPr>
          <w:delText>carnivore species</w:delText>
        </w:r>
      </w:del>
      <w:r w:rsidRPr="00B8351A">
        <w:rPr>
          <w:rFonts w:ascii="Times New Roman" w:eastAsia="Times New Roman" w:hAnsi="Times New Roman" w:cs="Times New Roman"/>
          <w:noProof/>
          <w:sz w:val="24"/>
          <w:szCs w:val="24"/>
        </w:rPr>
        <w:t xml:space="preserve">. </w:t>
      </w:r>
      <w:del w:id="12" w:author="Nicole LYNN Gottdenker" w:date="2023-01-21T15:10:00Z">
        <w:r w:rsidRPr="00B8351A" w:rsidDel="0075617C">
          <w:rPr>
            <w:rFonts w:ascii="Times New Roman" w:eastAsia="Times New Roman" w:hAnsi="Times New Roman" w:cs="Times New Roman"/>
            <w:noProof/>
            <w:sz w:val="24"/>
            <w:szCs w:val="24"/>
          </w:rPr>
          <w:delText>This makes this virus of major conservation concern.</w:delText>
        </w:r>
      </w:del>
      <w:r w:rsidRPr="00B8351A">
        <w:rPr>
          <w:rFonts w:ascii="Times New Roman" w:eastAsia="Times New Roman" w:hAnsi="Times New Roman" w:cs="Times New Roman"/>
          <w:noProof/>
          <w:sz w:val="24"/>
          <w:szCs w:val="24"/>
        </w:rPr>
        <w:t xml:space="preserve"> </w:t>
      </w:r>
      <w:moveToRangeStart w:id="13" w:author="Nicole LYNN Gottdenker" w:date="2023-01-21T15:14:00Z" w:name="move125206508"/>
      <w:moveTo w:id="14" w:author="Nicole LYNN Gottdenker" w:date="2023-01-21T15:14:00Z">
        <w:r w:rsidR="00511039" w:rsidRPr="00B8351A">
          <w:rPr>
            <w:rFonts w:ascii="Times New Roman" w:eastAsia="Times New Roman" w:hAnsi="Times New Roman" w:cs="Times New Roman"/>
            <w:noProof/>
            <w:sz w:val="24"/>
            <w:szCs w:val="24"/>
          </w:rPr>
          <w:t xml:space="preserve">Morbilliviruses have a tendency to have a narrow host range, but CDV goes against this trend by its ability to infect a wide variety of carnivore hosts. </w:t>
        </w:r>
      </w:moveTo>
      <w:moveToRangeEnd w:id="13"/>
      <w:del w:id="15" w:author="Nicole LYNN Gottdenker" w:date="2023-01-21T15:14:00Z">
        <w:r w:rsidRPr="00B8351A" w:rsidDel="00511039">
          <w:rPr>
            <w:rFonts w:ascii="Times New Roman" w:eastAsia="Times New Roman" w:hAnsi="Times New Roman" w:cs="Times New Roman"/>
            <w:noProof/>
            <w:sz w:val="24"/>
            <w:szCs w:val="24"/>
          </w:rPr>
          <w:delText>CDV</w:delText>
        </w:r>
      </w:del>
      <w:ins w:id="16" w:author="Nicole LYNN Gottdenker" w:date="2023-01-21T15:15:00Z">
        <w:r w:rsidR="00511039">
          <w:rPr>
            <w:rFonts w:ascii="Times New Roman" w:eastAsia="Times New Roman" w:hAnsi="Times New Roman" w:cs="Times New Roman"/>
            <w:noProof/>
            <w:sz w:val="24"/>
            <w:szCs w:val="24"/>
          </w:rPr>
          <w:t>and</w:t>
        </w:r>
      </w:ins>
      <w:del w:id="17" w:author="Nicole LYNN Gottdenker" w:date="2023-01-21T15:15:00Z">
        <w:r w:rsidRPr="00B8351A" w:rsidDel="00511039">
          <w:rPr>
            <w:rFonts w:ascii="Times New Roman" w:eastAsia="Times New Roman" w:hAnsi="Times New Roman" w:cs="Times New Roman"/>
            <w:noProof/>
            <w:sz w:val="24"/>
            <w:szCs w:val="24"/>
          </w:rPr>
          <w:delText xml:space="preserve"> has</w:delText>
        </w:r>
      </w:del>
      <w:r w:rsidRPr="00B8351A">
        <w:rPr>
          <w:rFonts w:ascii="Times New Roman" w:eastAsia="Times New Roman" w:hAnsi="Times New Roman" w:cs="Times New Roman"/>
          <w:noProof/>
          <w:sz w:val="24"/>
          <w:szCs w:val="24"/>
        </w:rPr>
        <w:t xml:space="preserve"> been implicated in severe population declines in multiple species, including the near</w:t>
      </w:r>
      <w:ins w:id="18" w:author="Nicole LYNN Gottdenker" w:date="2023-01-21T15:10:00Z">
        <w:r w:rsidR="0075617C">
          <w:rPr>
            <w:rFonts w:ascii="Times New Roman" w:eastAsia="Times New Roman" w:hAnsi="Times New Roman" w:cs="Times New Roman"/>
            <w:noProof/>
            <w:sz w:val="24"/>
            <w:szCs w:val="24"/>
          </w:rPr>
          <w:t>-</w:t>
        </w:r>
      </w:ins>
      <w:del w:id="19" w:author="Nicole LYNN Gottdenker" w:date="2023-01-21T15:10:00Z">
        <w:r w:rsidRPr="00B8351A" w:rsidDel="0075617C">
          <w:rPr>
            <w:rFonts w:ascii="Times New Roman" w:eastAsia="Times New Roman" w:hAnsi="Times New Roman" w:cs="Times New Roman"/>
            <w:noProof/>
            <w:sz w:val="24"/>
            <w:szCs w:val="24"/>
          </w:rPr>
          <w:delText xml:space="preserve"> </w:delText>
        </w:r>
      </w:del>
      <w:r w:rsidRPr="00B8351A">
        <w:rPr>
          <w:rFonts w:ascii="Times New Roman" w:eastAsia="Times New Roman" w:hAnsi="Times New Roman" w:cs="Times New Roman"/>
          <w:noProof/>
          <w:sz w:val="24"/>
          <w:szCs w:val="24"/>
        </w:rPr>
        <w:t xml:space="preserve">extinction of the black-footed ferret in the US </w:t>
      </w:r>
      <w:r w:rsidRPr="00B8351A">
        <w:rPr>
          <w:rFonts w:ascii="Times New Roman" w:eastAsia="Times New Roman" w:hAnsi="Times New Roman" w:cs="Times New Roman"/>
          <w:noProof/>
          <w:sz w:val="24"/>
          <w:szCs w:val="24"/>
        </w:rPr>
        <w:fldChar w:fldCharType="begin">
          <w:fldData xml:space="preserve">PEVuZE5vdGU+PENpdGU+PEF1dGhvcj5XaWxsaWFtczwvQXV0aG9yPjxZZWFyPjE5ODg8L1llYXI+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</w:fldData>
        </w:fldChar>
      </w:r>
      <w:r w:rsidRPr="00B8351A">
        <w:rPr>
          <w:rFonts w:ascii="Times New Roman" w:eastAsia="Times New Roman" w:hAnsi="Times New Roman" w:cs="Times New Roman"/>
          <w:noProof/>
          <w:sz w:val="24"/>
          <w:szCs w:val="24"/>
        </w:rPr>
        <w:instrText xml:space="preserve"> ADDIN EN.CITE </w:instrText>
      </w:r>
      <w:r w:rsidRPr="00B8351A">
        <w:rPr>
          <w:rFonts w:ascii="Times New Roman" w:eastAsia="Times New Roman" w:hAnsi="Times New Roman" w:cs="Times New Roman"/>
          <w:noProof/>
          <w:sz w:val="24"/>
          <w:szCs w:val="24"/>
        </w:rPr>
        <w:fldChar w:fldCharType="begin">
          <w:fldData xml:space="preserve">PEVuZE5vdGU+PENpdGU+PEF1dGhvcj5XaWxsaWFtczwvQXV0aG9yPjxZZWFyPjE5ODg8L1llYXI+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</w:fldData>
        </w:fldChar>
      </w:r>
      <w:r w:rsidRPr="00B8351A">
        <w:rPr>
          <w:rFonts w:ascii="Times New Roman" w:eastAsia="Times New Roman" w:hAnsi="Times New Roman" w:cs="Times New Roman"/>
          <w:noProof/>
          <w:sz w:val="24"/>
          <w:szCs w:val="24"/>
        </w:rPr>
        <w:instrText xml:space="preserve"> ADDIN EN.CITE.DATA </w:instrText>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(Williams et al. 1988)</w:t>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t>. It is also an important disease in domestic dogs</w:t>
      </w:r>
      <w:ins w:id="20" w:author="Nicole LYNN Gottdenker" w:date="2023-01-21T15:15:00Z">
        <w:r w:rsidR="00511039">
          <w:rPr>
            <w:rFonts w:ascii="Times New Roman" w:eastAsia="Times New Roman" w:hAnsi="Times New Roman" w:cs="Times New Roman"/>
            <w:noProof/>
            <w:sz w:val="24"/>
            <w:szCs w:val="24"/>
          </w:rPr>
          <w:t xml:space="preserve">, and </w:t>
        </w:r>
      </w:ins>
      <w:ins w:id="21" w:author="Nicole LYNN Gottdenker" w:date="2023-01-21T15:11:00Z">
        <w:r w:rsidR="0075617C">
          <w:rPr>
            <w:rFonts w:ascii="Times New Roman" w:eastAsia="Times New Roman" w:hAnsi="Times New Roman" w:cs="Times New Roman"/>
            <w:noProof/>
            <w:sz w:val="24"/>
            <w:szCs w:val="24"/>
          </w:rPr>
          <w:t xml:space="preserve">CDV can </w:t>
        </w:r>
      </w:ins>
      <w:ins w:id="22" w:author="Nicole LYNN Gottdenker" w:date="2023-01-21T15:12:00Z">
        <w:r w:rsidR="00511039">
          <w:rPr>
            <w:rFonts w:ascii="Times New Roman" w:eastAsia="Times New Roman" w:hAnsi="Times New Roman" w:cs="Times New Roman"/>
            <w:noProof/>
            <w:sz w:val="24"/>
            <w:szCs w:val="24"/>
          </w:rPr>
          <w:t>be transmitted between wildlife and dogs, and vice-versa</w:t>
        </w:r>
      </w:ins>
      <w:del w:id="23" w:author="Nicole LYNN Gottdenker" w:date="2023-01-21T15:11:00Z">
        <w:r w:rsidRPr="00B8351A" w:rsidDel="0075617C">
          <w:rPr>
            <w:rFonts w:ascii="Times New Roman" w:eastAsia="Times New Roman" w:hAnsi="Times New Roman" w:cs="Times New Roman"/>
            <w:noProof/>
            <w:sz w:val="24"/>
            <w:szCs w:val="24"/>
          </w:rPr>
          <w:delText>. Additionally</w:delText>
        </w:r>
      </w:del>
      <w:del w:id="24" w:author="Nicole LYNN Gottdenker" w:date="2023-01-21T15:10:00Z">
        <w:r w:rsidRPr="00B8351A" w:rsidDel="0075617C">
          <w:rPr>
            <w:rFonts w:ascii="Times New Roman" w:eastAsia="Times New Roman" w:hAnsi="Times New Roman" w:cs="Times New Roman"/>
            <w:noProof/>
            <w:sz w:val="24"/>
            <w:szCs w:val="24"/>
          </w:rPr>
          <w:delText xml:space="preserve"> </w:delText>
        </w:r>
      </w:del>
      <w:del w:id="25" w:author="Nicole LYNN Gottdenker" w:date="2023-01-21T15:12:00Z">
        <w:r w:rsidRPr="00B8351A" w:rsidDel="0075617C">
          <w:rPr>
            <w:rFonts w:ascii="Times New Roman" w:eastAsia="Times New Roman" w:hAnsi="Times New Roman" w:cs="Times New Roman"/>
            <w:noProof/>
            <w:sz w:val="24"/>
            <w:szCs w:val="24"/>
          </w:rPr>
          <w:delText>the virus</w:delText>
        </w:r>
        <w:r w:rsidRPr="00B8351A" w:rsidDel="00511039">
          <w:rPr>
            <w:rFonts w:ascii="Times New Roman" w:eastAsia="Times New Roman" w:hAnsi="Times New Roman" w:cs="Times New Roman"/>
            <w:noProof/>
            <w:sz w:val="24"/>
            <w:szCs w:val="24"/>
          </w:rPr>
          <w:delText xml:space="preserve"> has been shown to </w:delText>
        </w:r>
      </w:del>
      <w:del w:id="26" w:author="Nicole LYNN Gottdenker" w:date="2023-01-21T15:11:00Z">
        <w:r w:rsidRPr="00B8351A" w:rsidDel="0075617C">
          <w:rPr>
            <w:rFonts w:ascii="Times New Roman" w:eastAsia="Times New Roman" w:hAnsi="Times New Roman" w:cs="Times New Roman"/>
            <w:noProof/>
            <w:sz w:val="24"/>
            <w:szCs w:val="24"/>
          </w:rPr>
          <w:delText xml:space="preserve">pass </w:delText>
        </w:r>
      </w:del>
      <w:del w:id="27" w:author="Nicole LYNN Gottdenker" w:date="2023-01-21T15:12:00Z">
        <w:r w:rsidRPr="00B8351A" w:rsidDel="00511039">
          <w:rPr>
            <w:rFonts w:ascii="Times New Roman" w:eastAsia="Times New Roman" w:hAnsi="Times New Roman" w:cs="Times New Roman"/>
            <w:noProof/>
            <w:sz w:val="24"/>
            <w:szCs w:val="24"/>
          </w:rPr>
          <w:delText>back from wildlife to dogs</w:delText>
        </w:r>
      </w:del>
      <w:r w:rsidRPr="00B8351A">
        <w:rPr>
          <w:rFonts w:ascii="Times New Roman" w:eastAsia="Times New Roman" w:hAnsi="Times New Roman" w:cs="Times New Roman"/>
          <w:noProof/>
          <w:sz w:val="24"/>
          <w:szCs w:val="24"/>
        </w:rPr>
        <w:t xml:space="preserve"> </w:t>
      </w:r>
      <w:r w:rsidRPr="00B8351A">
        <w:rPr>
          <w:rFonts w:ascii="Times New Roman" w:eastAsia="Times New Roman" w:hAnsi="Times New Roman" w:cs="Times New Roman"/>
          <w:noProof/>
          <w:sz w:val="24"/>
          <w:szCs w:val="24"/>
        </w:rPr>
        <w:fldChar w:fldCharType="begin"/>
      </w:r>
      <w:r w:rsidRPr="00B8351A">
        <w:rPr>
          <w:rFonts w:ascii="Times New Roman" w:eastAsia="Times New Roman" w:hAnsi="Times New Roman" w:cs="Times New Roman"/>
          <w:noProof/>
          <w:sz w:val="24"/>
          <w:szCs w:val="24"/>
        </w:rPr>
        <w:instrText xml:space="preserve"> ADDIN EN.CITE &lt;EndNote&gt;&lt;Cite&gt;&lt;Author&gt;Kapil&lt;/Author&gt;&lt;Year&gt;2011&lt;/Year&gt;&lt;RecNum&gt;20&lt;/RecNum&gt;&lt;DisplayText&gt;(Kapil and Yeary 2011)&lt;/DisplayText&gt;&lt;record&gt;&lt;rec-number&gt;20&lt;/rec-number&gt;&lt;foreign-keys&gt;&lt;key app="EN" db-id="pv99xppxsftrpnevsxkp0tvm950xsdp9wz2x" timestamp="1617655489"&gt;20&lt;/key&gt;&lt;/foreign-keys&gt;&lt;ref-type name="Journal Article"&gt;17&lt;/ref-type&gt;&lt;contributors&gt;&lt;authors&gt;&lt;author&gt;Kapil, S.&lt;/author&gt;&lt;author&gt;Yeary, T. J.&lt;/author&gt;&lt;/authors&gt;&lt;/contributors&gt;&lt;auth-address&gt;Department of Veterinary Pathobiology, Oklahoma Animal Disease Diagnostic Laboratory, Center for Veterinary Health Sciences, Farm and Ridge Road, Stillwater, OK 74078, USA. sanjay.kapil@okstate.edu&lt;/auth-address&gt;&lt;titles&gt;&lt;title&gt;Canine distemper spillover in domestic dogs from urban wildlife&lt;/title&gt;&lt;secondary-title&gt;Vet Clin North Am Small Anim Pract&lt;/secondary-title&gt;&lt;/titles&gt;&lt;periodical&gt;&lt;full-title&gt;Vet Clin North Am Small Anim Pract&lt;/full-title&gt;&lt;/periodical&gt;&lt;pages&gt;1069-86&lt;/pages&gt;&lt;volume&gt;41&lt;/volume&gt;&lt;number&gt;6&lt;/number&gt;&lt;edition&gt;2011/11/02&lt;/edition&gt;&lt;keywords&gt;&lt;keyword&gt;Animals&lt;/keyword&gt;&lt;keyword&gt;Animals, Domestic/virology&lt;/keyword&gt;&lt;keyword&gt;Animals, Wild/virology&lt;/keyword&gt;&lt;keyword&gt;Distemper/epidemiology/prevention &amp;amp; control/*transmission/virology&lt;/keyword&gt;&lt;keyword&gt;*Distemper Virus, Canine/genetics&lt;/keyword&gt;&lt;keyword&gt;Dogs&lt;/keyword&gt;&lt;keyword&gt;Genotype&lt;/keyword&gt;&lt;keyword&gt;Sentinel Surveillance/*veterinary&lt;/keyword&gt;&lt;keyword&gt;Vaccination/veterinary&lt;/keyword&gt;&lt;/keywords&gt;&lt;dates&gt;&lt;year&gt;2011&lt;/year&gt;&lt;pub-dates&gt;&lt;date&gt;Nov&lt;/date&gt;&lt;/pub-dates&gt;&lt;/dates&gt;&lt;isbn&gt;1878-1306 (Electronic)&amp;#xD;0195-5616 (Linking)&lt;/isbn&gt;&lt;accession-num&gt;22041204&lt;/accession-num&gt;&lt;urls&gt;&lt;related-urls&gt;&lt;url&gt;https://www.ncbi.nlm.nih.gov/pubmed/22041204&lt;/url&gt;&lt;/related-urls&gt;&lt;/urls&gt;&lt;custom2&gt;PMC7132517&lt;/custom2&gt;&lt;electronic-resource-num&gt;10.1016/j.cvsm.2011.08.005&lt;/electronic-resource-num&gt;&lt;/record&gt;&lt;/Cite&gt;&lt;/EndNote&gt;</w:instrText>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(Kapil and Yeary 2011)</w:t>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t xml:space="preserve">. CDV has also been proposed as a risk to human health, it has been hypothesized that waning population level measles immunity </w:t>
      </w:r>
      <w:ins w:id="28" w:author="Nicole LYNN Gottdenker" w:date="2023-01-21T15:13:00Z">
        <w:r w:rsidR="00511039">
          <w:rPr>
            <w:rFonts w:ascii="Times New Roman" w:eastAsia="Times New Roman" w:hAnsi="Times New Roman" w:cs="Times New Roman"/>
            <w:noProof/>
            <w:sz w:val="24"/>
            <w:szCs w:val="24"/>
          </w:rPr>
          <w:t>may l</w:t>
        </w:r>
      </w:ins>
      <w:del w:id="29" w:author="Nicole LYNN Gottdenker" w:date="2023-01-21T15:13:00Z">
        <w:r w:rsidRPr="00B8351A" w:rsidDel="00511039">
          <w:rPr>
            <w:rFonts w:ascii="Times New Roman" w:eastAsia="Times New Roman" w:hAnsi="Times New Roman" w:cs="Times New Roman"/>
            <w:noProof/>
            <w:sz w:val="24"/>
            <w:szCs w:val="24"/>
          </w:rPr>
          <w:delText>will l</w:delText>
        </w:r>
      </w:del>
      <w:r w:rsidRPr="00B8351A">
        <w:rPr>
          <w:rFonts w:ascii="Times New Roman" w:eastAsia="Times New Roman" w:hAnsi="Times New Roman" w:cs="Times New Roman"/>
          <w:noProof/>
          <w:sz w:val="24"/>
          <w:szCs w:val="24"/>
        </w:rPr>
        <w:t>eave humans susceptible to CDV infection.</w:t>
      </w:r>
      <w:r w:rsidRPr="00B8351A">
        <w:rPr>
          <w:rFonts w:ascii="Times New Roman" w:eastAsia="Times New Roman" w:hAnsi="Times New Roman" w:cs="Times New Roman"/>
          <w:noProof/>
          <w:sz w:val="24"/>
          <w:szCs w:val="24"/>
        </w:rPr>
        <w:fldChar w:fldCharType="begin"/>
      </w:r>
      <w:r w:rsidRPr="00B8351A">
        <w:rPr>
          <w:rFonts w:ascii="Times New Roman" w:eastAsia="Times New Roman" w:hAnsi="Times New Roman" w:cs="Times New Roman"/>
          <w:noProof/>
          <w:sz w:val="24"/>
          <w:szCs w:val="24"/>
        </w:rPr>
        <w:instrText xml:space="preserve"> ADDIN EN.CITE &lt;EndNote&gt;&lt;Cite&gt;&lt;Author&gt;Martinez-Gutierrez&lt;/Author&gt;&lt;Year&gt;2016&lt;/Year&gt;&lt;RecNum&gt;22&lt;/RecNum&gt;&lt;DisplayText&gt;(Martinez-Gutierrez and Ruiz-Saenz 2016)&lt;/DisplayText&gt;&lt;record&gt;&lt;rec-number&gt;22&lt;/rec-number&gt;&lt;foreign-keys&gt;&lt;key app="EN" db-id="pv99xppxsftrpnevsxkp0tvm950xsdp9wz2x" timestamp="1617655489"&gt;22&lt;/key&gt;&lt;/foreign-keys&gt;&lt;ref-type name="Journal Article"&gt;17&lt;/ref-type&gt;&lt;contributors&gt;&lt;authors&gt;&lt;author&gt;Martinez-Gutierrez, M.&lt;/author&gt;&lt;author&gt;Ruiz-Saenz, J.&lt;/author&gt;&lt;/authors&gt;&lt;/contributors&gt;&lt;auth-address&gt;Grupo de Investigacion en Ciencias Animales GRICA, Universidad Cooperativa de Colombia, Calle 30A # 33-51, Bucaramanga, Colombia.&amp;#xD;Grupo de Investigacion en Ciencias Animales GRICA, Universidad Cooperativa de Colombia, Calle 30A # 33-51, Bucaramanga, Colombia. julianruizsaenz@gmail.com.&lt;/auth-address&gt;&lt;titles&gt;&lt;title&gt;Diversity of susceptible hosts in canine distemper virus infection: a systematic review and data synthesis&lt;/title&gt;&lt;secondary-title&gt;BMC Vet Res&lt;/secondary-title&gt;&lt;/titles&gt;&lt;periodical&gt;&lt;full-title&gt;BMC Vet Res&lt;/full-title&gt;&lt;/periodical&gt;&lt;pages&gt;78&lt;/pages&gt;&lt;volume&gt;12&lt;/volume&gt;&lt;edition&gt;2016/05/14&lt;/edition&gt;&lt;keywords&gt;&lt;keyword&gt;Animals&lt;/keyword&gt;&lt;keyword&gt;Animals, Domestic&lt;/keyword&gt;&lt;keyword&gt;*Distemper/epidemiology/transmission&lt;/keyword&gt;&lt;keyword&gt;Distemper Virus, Canine&lt;/keyword&gt;&lt;keyword&gt;Endangered Species&lt;/keyword&gt;&lt;keyword&gt;Humans&lt;/keyword&gt;&lt;keyword&gt;Morbillivirus Infections/transmission&lt;/keyword&gt;&lt;keyword&gt;Zoonoses/transmission/virology&lt;/keyword&gt;&lt;keyword&gt;Morbillivirus&lt;/keyword&gt;&lt;keyword&gt;Re-emerging virus&lt;/keyword&gt;&lt;keyword&gt;Species barrier&lt;/keyword&gt;&lt;keyword&gt;Zoonosis&lt;/keyword&gt;&lt;/keywords&gt;&lt;dates&gt;&lt;year&gt;2016&lt;/year&gt;&lt;pub-dates&gt;&lt;date&gt;May 12&lt;/date&gt;&lt;/pub-dates&gt;&lt;/dates&gt;&lt;isbn&gt;1746-6148 (Electronic)&amp;#xD;1746-6148 (Linking)&lt;/isbn&gt;&lt;accession-num&gt;27170307&lt;/accession-num&gt;&lt;urls&gt;&lt;related-urls&gt;&lt;url&gt;https://www.ncbi.nlm.nih.gov/pubmed/27170307&lt;/url&gt;&lt;/related-urls&gt;&lt;/urls&gt;&lt;custom2&gt;PMC4865023&lt;/custom2&gt;&lt;electronic-resource-num&gt;10.1186/s12917-016-0702-z&lt;/electronic-resource-num&gt;&lt;/record&gt;&lt;/Cite&gt;&lt;/EndNote&gt;</w:instrText>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(Martinez-Gutierrez and Ruiz-Saenz 2016)</w:t>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t xml:space="preserve">. </w:t>
      </w:r>
      <w:moveFromRangeStart w:id="30" w:author="Nicole LYNN Gottdenker" w:date="2023-01-21T15:14:00Z" w:name="move125206508"/>
      <w:moveFrom w:id="31" w:author="Nicole LYNN Gottdenker" w:date="2023-01-21T15:14:00Z">
        <w:r w:rsidRPr="00B8351A" w:rsidDel="00511039">
          <w:rPr>
            <w:rFonts w:ascii="Times New Roman" w:eastAsia="Times New Roman" w:hAnsi="Times New Roman" w:cs="Times New Roman"/>
            <w:noProof/>
            <w:sz w:val="24"/>
            <w:szCs w:val="24"/>
          </w:rPr>
          <w:t xml:space="preserve">Morbilliviruses have a tendency to have a narrow host range, but CDV goes against this trend by its ability to infect a wide variety of carnivore hosts. </w:t>
        </w:r>
      </w:moveFrom>
      <w:moveFromRangeEnd w:id="30"/>
      <w:r w:rsidRPr="00B8351A">
        <w:rPr>
          <w:rFonts w:ascii="Times New Roman" w:eastAsia="Times New Roman" w:hAnsi="Times New Roman" w:cs="Times New Roman"/>
          <w:noProof/>
          <w:sz w:val="24"/>
          <w:szCs w:val="24"/>
        </w:rPr>
        <w:t xml:space="preserve">However, there is an incomplete understanding of the dynamics of CDV infection within </w:t>
      </w:r>
      <w:ins w:id="32" w:author="Nicole LYNN Gottdenker" w:date="2023-01-21T15:16:00Z">
        <w:r w:rsidR="00511039">
          <w:rPr>
            <w:rFonts w:ascii="Times New Roman" w:eastAsia="Times New Roman" w:hAnsi="Times New Roman" w:cs="Times New Roman"/>
            <w:noProof/>
            <w:sz w:val="24"/>
            <w:szCs w:val="24"/>
          </w:rPr>
          <w:t xml:space="preserve">many </w:t>
        </w:r>
      </w:ins>
      <w:r w:rsidRPr="00B8351A">
        <w:rPr>
          <w:rFonts w:ascii="Times New Roman" w:eastAsia="Times New Roman" w:hAnsi="Times New Roman" w:cs="Times New Roman"/>
          <w:noProof/>
          <w:sz w:val="24"/>
          <w:szCs w:val="24"/>
        </w:rPr>
        <w:t xml:space="preserve">multi-host systems, such as </w:t>
      </w:r>
      <w:r w:rsidRPr="00B8351A">
        <w:rPr>
          <w:rFonts w:ascii="Times New Roman" w:eastAsia="Times New Roman" w:hAnsi="Times New Roman" w:cs="Times New Roman"/>
          <w:noProof/>
          <w:sz w:val="24"/>
          <w:szCs w:val="24"/>
        </w:rPr>
        <w:lastRenderedPageBreak/>
        <w:t xml:space="preserve">carnivore communities. The role that particular species plays in the maintenance and spread of </w:t>
      </w:r>
      <w:del w:id="33" w:author="Nicole LYNN Gottdenker" w:date="2023-01-21T15:15:00Z">
        <w:r w:rsidRPr="00B8351A" w:rsidDel="00511039">
          <w:rPr>
            <w:rFonts w:ascii="Times New Roman" w:eastAsia="Times New Roman" w:hAnsi="Times New Roman" w:cs="Times New Roman"/>
            <w:noProof/>
            <w:sz w:val="24"/>
            <w:szCs w:val="24"/>
          </w:rPr>
          <w:delText>the disease in this system</w:delText>
        </w:r>
      </w:del>
      <w:ins w:id="34" w:author="Nicole LYNN Gottdenker" w:date="2023-01-21T15:15:00Z">
        <w:r w:rsidR="00511039">
          <w:rPr>
            <w:rFonts w:ascii="Times New Roman" w:eastAsia="Times New Roman" w:hAnsi="Times New Roman" w:cs="Times New Roman"/>
            <w:noProof/>
            <w:sz w:val="24"/>
            <w:szCs w:val="24"/>
          </w:rPr>
          <w:t>CDV</w:t>
        </w:r>
      </w:ins>
      <w:r w:rsidRPr="00B8351A">
        <w:rPr>
          <w:rFonts w:ascii="Times New Roman" w:eastAsia="Times New Roman" w:hAnsi="Times New Roman" w:cs="Times New Roman"/>
          <w:noProof/>
          <w:sz w:val="24"/>
          <w:szCs w:val="24"/>
        </w:rPr>
        <w:t xml:space="preserve"> is not understood</w:t>
      </w:r>
      <w:ins w:id="35" w:author="Nicole LYNN Gottdenker" w:date="2023-01-21T15:16:00Z">
        <w:r w:rsidR="00511039">
          <w:rPr>
            <w:rFonts w:ascii="Times New Roman" w:eastAsia="Times New Roman" w:hAnsi="Times New Roman" w:cs="Times New Roman"/>
            <w:noProof/>
            <w:sz w:val="24"/>
            <w:szCs w:val="24"/>
          </w:rPr>
          <w:t xml:space="preserve">, </w:t>
        </w:r>
      </w:ins>
      <w:del w:id="36" w:author="Nicole LYNN Gottdenker" w:date="2023-01-21T15:16:00Z">
        <w:r w:rsidRPr="00B8351A" w:rsidDel="00511039">
          <w:rPr>
            <w:rFonts w:ascii="Times New Roman" w:eastAsia="Times New Roman" w:hAnsi="Times New Roman" w:cs="Times New Roman"/>
            <w:noProof/>
            <w:sz w:val="24"/>
            <w:szCs w:val="24"/>
          </w:rPr>
          <w:delText xml:space="preserve"> </w:delText>
        </w:r>
      </w:del>
      <w:r w:rsidRPr="00B8351A">
        <w:rPr>
          <w:rFonts w:ascii="Times New Roman" w:eastAsia="Times New Roman" w:hAnsi="Times New Roman" w:cs="Times New Roman"/>
          <w:noProof/>
          <w:sz w:val="24"/>
          <w:szCs w:val="24"/>
        </w:rPr>
        <w:t xml:space="preserve">and consequently the targeting of mitigation measures is not well informed. </w:t>
      </w:r>
    </w:p>
    <w:p w14:paraId="1C19DF12" w14:textId="7C1A71F6" w:rsidR="00B74E04" w:rsidRPr="00B8351A" w:rsidRDefault="00B74E04" w:rsidP="00B8351A">
      <w:pPr>
        <w:spacing w:before="200" w:line="480" w:lineRule="auto"/>
        <w:rPr>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t xml:space="preserve">The southeastern US is </w:t>
      </w:r>
      <w:ins w:id="37" w:author="Nicole LYNN Gottdenker" w:date="2023-01-21T15:17:00Z">
        <w:r w:rsidR="00511039">
          <w:rPr>
            <w:rFonts w:ascii="Times New Roman" w:eastAsia="Times New Roman" w:hAnsi="Times New Roman" w:cs="Times New Roman"/>
            <w:noProof/>
            <w:sz w:val="24"/>
            <w:szCs w:val="24"/>
          </w:rPr>
          <w:t xml:space="preserve">a multi-host system for CDV, with </w:t>
        </w:r>
      </w:ins>
      <w:del w:id="38" w:author="Nicole LYNN Gottdenker" w:date="2023-01-21T15:17:00Z">
        <w:r w:rsidRPr="00B8351A" w:rsidDel="00511039">
          <w:rPr>
            <w:rFonts w:ascii="Times New Roman" w:eastAsia="Times New Roman" w:hAnsi="Times New Roman" w:cs="Times New Roman"/>
            <w:noProof/>
            <w:sz w:val="24"/>
            <w:szCs w:val="24"/>
          </w:rPr>
          <w:delText xml:space="preserve">one such multi-host system, containing a </w:delText>
        </w:r>
      </w:del>
      <w:r w:rsidRPr="00B8351A">
        <w:rPr>
          <w:rFonts w:ascii="Times New Roman" w:eastAsia="Times New Roman" w:hAnsi="Times New Roman" w:cs="Times New Roman"/>
          <w:noProof/>
          <w:sz w:val="24"/>
          <w:szCs w:val="24"/>
        </w:rPr>
        <w:t xml:space="preserve">wide variety of potential canine distemper virus  host species. Raccoons are frequently the most reported wild carnivore species in distemper outbreaks and have been suggested as the possible reservoir host </w:t>
      </w:r>
      <w:r w:rsidRPr="00B8351A">
        <w:rPr>
          <w:rFonts w:ascii="Times New Roman" w:eastAsia="Times New Roman" w:hAnsi="Times New Roman" w:cs="Times New Roman"/>
          <w:noProof/>
          <w:sz w:val="24"/>
          <w:szCs w:val="24"/>
        </w:rPr>
        <w:fldChar w:fldCharType="begin"/>
      </w:r>
      <w:r w:rsidRPr="00B8351A">
        <w:rPr>
          <w:rFonts w:ascii="Times New Roman" w:eastAsia="Times New Roman" w:hAnsi="Times New Roman" w:cs="Times New Roman"/>
          <w:noProof/>
          <w:sz w:val="24"/>
          <w:szCs w:val="24"/>
        </w:rPr>
        <w:instrText xml:space="preserve"> ADDIN EN.CITE &lt;EndNote&gt;&lt;Cite&gt;&lt;Author&gt;Roscoe&lt;/Author&gt;&lt;Year&gt;1993&lt;/Year&gt;&lt;RecNum&gt;32&lt;/RecNum&gt;&lt;DisplayText&gt;(Roscoe 1993)&lt;/DisplayText&gt;&lt;record&gt;&lt;rec-number&gt;32&lt;/rec-number&gt;&lt;foreign-keys&gt;&lt;key app="EN" db-id="pv99xppxsftrpnevsxkp0tvm950xsdp9wz2x" timestamp="1617655489"&gt;32&lt;/key&gt;&lt;/foreign-keys&gt;&lt;ref-type name="Journal Article"&gt;17&lt;/ref-type&gt;&lt;contributors&gt;&lt;authors&gt;&lt;author&gt;Roscoe, D. E.&lt;/author&gt;&lt;/authors&gt;&lt;/contributors&gt;&lt;auth-address&gt;New Jersey Division of Fish, Game and Wildlife, Trenton 08625-0400.&lt;/auth-address&gt;&lt;titles&gt;&lt;title&gt;Epizootiology of canine distemper in New Jersey raccoons&lt;/title&gt;&lt;secondary-title&gt;J Wildl Dis&lt;/secondary-title&gt;&lt;/titles&gt;&lt;periodical&gt;&lt;full-title&gt;J Wildl Dis&lt;/full-title&gt;&lt;/periodical&gt;&lt;pages&gt;390-5&lt;/pages&gt;&lt;volume&gt;29&lt;/volume&gt;&lt;number&gt;3&lt;/number&gt;&lt;edition&gt;1993/07/01&lt;/edition&gt;&lt;keywords&gt;&lt;keyword&gt;Animals&lt;/keyword&gt;&lt;keyword&gt;Disease Outbreaks/*veterinary&lt;/keyword&gt;&lt;keyword&gt;Distemper/*epidemiology/pathology&lt;/keyword&gt;&lt;keyword&gt;Distemper Virus, Canine/isolation &amp;amp; purification&lt;/keyword&gt;&lt;keyword&gt;Female&lt;/keyword&gt;&lt;keyword&gt;Foxes&lt;/keyword&gt;&lt;keyword&gt;Fresh Water&lt;/keyword&gt;&lt;keyword&gt;Male&lt;/keyword&gt;&lt;keyword&gt;New Jersey/epidemiology&lt;/keyword&gt;&lt;keyword&gt;Prevalence&lt;/keyword&gt;&lt;keyword&gt;Rabies/epidemiology/veterinary&lt;/keyword&gt;&lt;keyword&gt;*Raccoons&lt;/keyword&gt;&lt;keyword&gt;Seasons&lt;/keyword&gt;&lt;/keywords&gt;&lt;dates&gt;&lt;year&gt;1993&lt;/year&gt;&lt;pub-dates&gt;&lt;date&gt;Jul&lt;/date&gt;&lt;/pub-dates&gt;&lt;/dates&gt;&lt;isbn&gt;0090-3558 (Print)&amp;#xD;0090-3558 (Linking)&lt;/isbn&gt;&lt;accession-num&gt;8355340&lt;/accession-num&gt;&lt;urls&gt;&lt;related-urls&gt;&lt;url&gt;https://www.ncbi.nlm.nih.gov/pubmed/8355340&lt;/url&gt;&lt;/related-urls&gt;&lt;/urls&gt;&lt;electronic-resource-num&gt;10.7589/0090-3558-29.3.390&lt;/electronic-resource-num&gt;&lt;/record&gt;&lt;/Cite&gt;&lt;/EndNote&gt;</w:instrText>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(Roscoe 1993)</w:t>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t xml:space="preserve">. Preliminary work from necropsy data of </w:t>
      </w:r>
      <w:ins w:id="39" w:author="Nicole LYNN Gottdenker" w:date="2023-01-21T15:17:00Z">
        <w:r w:rsidR="00511039">
          <w:rPr>
            <w:rFonts w:ascii="Times New Roman" w:eastAsia="Times New Roman" w:hAnsi="Times New Roman" w:cs="Times New Roman"/>
            <w:noProof/>
            <w:sz w:val="24"/>
            <w:szCs w:val="24"/>
          </w:rPr>
          <w:t xml:space="preserve">CDV-infected </w:t>
        </w:r>
      </w:ins>
      <w:r w:rsidRPr="00B8351A">
        <w:rPr>
          <w:rFonts w:ascii="Times New Roman" w:eastAsia="Times New Roman" w:hAnsi="Times New Roman" w:cs="Times New Roman"/>
          <w:noProof/>
          <w:sz w:val="24"/>
          <w:szCs w:val="24"/>
        </w:rPr>
        <w:t xml:space="preserve">wild carnivores </w:t>
      </w:r>
      <w:del w:id="40" w:author="Nicole LYNN Gottdenker" w:date="2023-01-21T15:17:00Z">
        <w:r w:rsidRPr="00B8351A" w:rsidDel="00511039">
          <w:rPr>
            <w:rFonts w:ascii="Times New Roman" w:eastAsia="Times New Roman" w:hAnsi="Times New Roman" w:cs="Times New Roman"/>
            <w:noProof/>
            <w:sz w:val="24"/>
            <w:szCs w:val="24"/>
          </w:rPr>
          <w:delText xml:space="preserve">diagnosed with CDV </w:delText>
        </w:r>
      </w:del>
      <w:r w:rsidRPr="00B8351A">
        <w:rPr>
          <w:rFonts w:ascii="Times New Roman" w:eastAsia="Times New Roman" w:hAnsi="Times New Roman" w:cs="Times New Roman"/>
          <w:noProof/>
          <w:sz w:val="24"/>
          <w:szCs w:val="24"/>
        </w:rPr>
        <w:t>has demonstrated that CDV is widely spread in the SE USA with at least 9 carnivore species experiencing mortality as a result of infection. In the most commonly infected species, raccoons and gray foxes, there appeared to be a trend of cases clustering in suburban areas with fewer cases occurring in highly urbanized and in rural areas</w:t>
      </w:r>
      <w:r w:rsidRPr="00B8351A">
        <w:rPr>
          <w:rFonts w:ascii="Times New Roman" w:eastAsia="Times New Roman" w:hAnsi="Times New Roman" w:cs="Times New Roman"/>
          <w:noProof/>
          <w:sz w:val="24"/>
          <w:szCs w:val="24"/>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Pr="00B8351A">
        <w:rPr>
          <w:rFonts w:ascii="Times New Roman" w:eastAsia="Times New Roman" w:hAnsi="Times New Roman" w:cs="Times New Roman"/>
          <w:noProof/>
          <w:sz w:val="24"/>
          <w:szCs w:val="24"/>
        </w:rPr>
        <w:instrText xml:space="preserve"> ADDIN EN.CITE </w:instrText>
      </w:r>
      <w:r w:rsidRPr="00B8351A">
        <w:rPr>
          <w:rFonts w:ascii="Times New Roman" w:eastAsia="Times New Roman" w:hAnsi="Times New Roman" w:cs="Times New Roman"/>
          <w:noProof/>
          <w:sz w:val="24"/>
          <w:szCs w:val="24"/>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Pr="00B8351A">
        <w:rPr>
          <w:rFonts w:ascii="Times New Roman" w:eastAsia="Times New Roman" w:hAnsi="Times New Roman" w:cs="Times New Roman"/>
          <w:noProof/>
          <w:sz w:val="24"/>
          <w:szCs w:val="24"/>
        </w:rPr>
        <w:instrText xml:space="preserve"> ADDIN EN.CITE.DATA </w:instrText>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(Taylor et al. 2021)</w:t>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t xml:space="preserve">. Studies in other parts of the world have suggested that the dynamics of CDV outbreaks can vary over time and space (Bianco et al., 2020). Given the propensity of CDV to infect </w:t>
      </w:r>
      <w:ins w:id="41" w:author="Nicole LYNN Gottdenker" w:date="2023-01-21T15:18:00Z">
        <w:r w:rsidR="00511039">
          <w:rPr>
            <w:rFonts w:ascii="Times New Roman" w:eastAsia="Times New Roman" w:hAnsi="Times New Roman" w:cs="Times New Roman"/>
            <w:noProof/>
            <w:sz w:val="24"/>
            <w:szCs w:val="24"/>
          </w:rPr>
          <w:t>synanthropic</w:t>
        </w:r>
      </w:ins>
      <w:del w:id="42" w:author="Nicole LYNN Gottdenker" w:date="2023-01-21T15:18:00Z">
        <w:r w:rsidRPr="00B8351A" w:rsidDel="00511039">
          <w:rPr>
            <w:rFonts w:ascii="Times New Roman" w:eastAsia="Times New Roman" w:hAnsi="Times New Roman" w:cs="Times New Roman"/>
            <w:noProof/>
            <w:sz w:val="24"/>
            <w:szCs w:val="24"/>
          </w:rPr>
          <w:delText>anthropophilic</w:delText>
        </w:r>
      </w:del>
      <w:r w:rsidRPr="00B8351A">
        <w:rPr>
          <w:rFonts w:ascii="Times New Roman" w:eastAsia="Times New Roman" w:hAnsi="Times New Roman" w:cs="Times New Roman"/>
          <w:noProof/>
          <w:sz w:val="24"/>
          <w:szCs w:val="24"/>
        </w:rPr>
        <w:t xml:space="preserve"> mesocarnivores I, it is important to investigate whether there are human land use features which affect the likelihood of the virus occurring in </w:t>
      </w:r>
      <w:commentRangeStart w:id="43"/>
      <w:r w:rsidRPr="00B8351A">
        <w:rPr>
          <w:rFonts w:ascii="Times New Roman" w:eastAsia="Times New Roman" w:hAnsi="Times New Roman" w:cs="Times New Roman"/>
          <w:noProof/>
          <w:sz w:val="24"/>
          <w:szCs w:val="24"/>
        </w:rPr>
        <w:t>wildlife</w:t>
      </w:r>
      <w:commentRangeEnd w:id="43"/>
      <w:r w:rsidR="00C72ACD">
        <w:rPr>
          <w:rStyle w:val="CommentReference"/>
        </w:rPr>
        <w:commentReference w:id="43"/>
      </w:r>
      <w:r w:rsidRPr="00B8351A">
        <w:rPr>
          <w:rFonts w:ascii="Times New Roman" w:eastAsia="Times New Roman" w:hAnsi="Times New Roman" w:cs="Times New Roman"/>
          <w:noProof/>
          <w:sz w:val="24"/>
          <w:szCs w:val="24"/>
        </w:rPr>
        <w:t>.</w:t>
      </w:r>
    </w:p>
    <w:p w14:paraId="749FCD6F" w14:textId="3DF6F3D4" w:rsidR="009419FF" w:rsidRPr="00B8351A" w:rsidRDefault="009419FF" w:rsidP="00B8351A">
      <w:pPr>
        <w:spacing w:before="200" w:line="480" w:lineRule="auto"/>
        <w:rPr>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t xml:space="preserve">Here, we </w:t>
      </w:r>
      <w:ins w:id="44" w:author="Nicole LYNN Gottdenker" w:date="2023-01-21T15:18:00Z">
        <w:r w:rsidR="00511039">
          <w:rPr>
            <w:rFonts w:ascii="Times New Roman" w:eastAsia="Times New Roman" w:hAnsi="Times New Roman" w:cs="Times New Roman"/>
            <w:noProof/>
            <w:sz w:val="24"/>
            <w:szCs w:val="24"/>
          </w:rPr>
          <w:t xml:space="preserve">measure </w:t>
        </w:r>
      </w:ins>
      <w:ins w:id="45" w:author="Nicole LYNN Gottdenker" w:date="2023-01-21T22:34:00Z">
        <w:r w:rsidR="00C72ACD">
          <w:rPr>
            <w:rFonts w:ascii="Times New Roman" w:eastAsia="Times New Roman" w:hAnsi="Times New Roman" w:cs="Times New Roman"/>
            <w:noProof/>
            <w:sz w:val="24"/>
            <w:szCs w:val="24"/>
          </w:rPr>
          <w:t xml:space="preserve">the phylogenetic structure </w:t>
        </w:r>
      </w:ins>
      <w:ins w:id="46" w:author="Nicole LYNN Gottdenker" w:date="2023-01-21T22:35:00Z">
        <w:r w:rsidR="00C72ACD">
          <w:rPr>
            <w:rFonts w:ascii="Times New Roman" w:eastAsia="Times New Roman" w:hAnsi="Times New Roman" w:cs="Times New Roman"/>
            <w:noProof/>
            <w:sz w:val="24"/>
            <w:szCs w:val="24"/>
          </w:rPr>
          <w:t xml:space="preserve">and spatial patterns of </w:t>
        </w:r>
      </w:ins>
      <w:ins w:id="47" w:author="Nicole LYNN Gottdenker" w:date="2023-01-21T22:34:00Z">
        <w:r w:rsidR="00C72ACD">
          <w:rPr>
            <w:rFonts w:ascii="Times New Roman" w:eastAsia="Times New Roman" w:hAnsi="Times New Roman" w:cs="Times New Roman"/>
            <w:noProof/>
            <w:sz w:val="24"/>
            <w:szCs w:val="24"/>
          </w:rPr>
          <w:t>CDV</w:t>
        </w:r>
      </w:ins>
      <w:del w:id="48" w:author="Nicole LYNN Gottdenker" w:date="2023-01-21T15:18:00Z">
        <w:r w:rsidRPr="00B8351A" w:rsidDel="00511039">
          <w:rPr>
            <w:rFonts w:ascii="Times New Roman" w:eastAsia="Times New Roman" w:hAnsi="Times New Roman" w:cs="Times New Roman"/>
            <w:noProof/>
            <w:sz w:val="24"/>
            <w:szCs w:val="24"/>
          </w:rPr>
          <w:delText xml:space="preserve">studied </w:delText>
        </w:r>
      </w:del>
      <w:del w:id="49" w:author="Nicole LYNN Gottdenker" w:date="2023-01-21T22:34:00Z">
        <w:r w:rsidRPr="00B8351A" w:rsidDel="00C72ACD">
          <w:rPr>
            <w:rFonts w:ascii="Times New Roman" w:eastAsia="Times New Roman" w:hAnsi="Times New Roman" w:cs="Times New Roman"/>
            <w:noProof/>
            <w:sz w:val="24"/>
            <w:szCs w:val="24"/>
          </w:rPr>
          <w:delText>CDV infection</w:delText>
        </w:r>
      </w:del>
      <w:r w:rsidRPr="00B8351A">
        <w:rPr>
          <w:rFonts w:ascii="Times New Roman" w:eastAsia="Times New Roman" w:hAnsi="Times New Roman" w:cs="Times New Roman"/>
          <w:noProof/>
          <w:sz w:val="24"/>
          <w:szCs w:val="24"/>
        </w:rPr>
        <w:t xml:space="preserve"> in</w:t>
      </w:r>
      <w:ins w:id="50" w:author="Nicole LYNN Gottdenker" w:date="2023-01-21T22:35:00Z">
        <w:r w:rsidR="00C72ACD">
          <w:rPr>
            <w:rFonts w:ascii="Times New Roman" w:eastAsia="Times New Roman" w:hAnsi="Times New Roman" w:cs="Times New Roman"/>
            <w:noProof/>
            <w:sz w:val="24"/>
            <w:szCs w:val="24"/>
          </w:rPr>
          <w:t>fection</w:t>
        </w:r>
      </w:ins>
      <w:r w:rsidRPr="00B8351A">
        <w:rPr>
          <w:rFonts w:ascii="Times New Roman" w:eastAsia="Times New Roman" w:hAnsi="Times New Roman" w:cs="Times New Roman"/>
          <w:noProof/>
          <w:sz w:val="24"/>
          <w:szCs w:val="24"/>
        </w:rPr>
        <w:t xml:space="preserve"> wild mesocarnivores in the </w:t>
      </w:r>
      <w:del w:id="51" w:author="Nicole LYNN Gottdenker" w:date="2023-01-21T22:34:00Z">
        <w:r w:rsidRPr="00B8351A" w:rsidDel="00C72ACD">
          <w:rPr>
            <w:rFonts w:ascii="Times New Roman" w:eastAsia="Times New Roman" w:hAnsi="Times New Roman" w:cs="Times New Roman"/>
            <w:noProof/>
            <w:sz w:val="24"/>
            <w:szCs w:val="24"/>
          </w:rPr>
          <w:delText>south eastern</w:delText>
        </w:r>
      </w:del>
      <w:ins w:id="52" w:author="Nicole LYNN Gottdenker" w:date="2023-01-21T22:34:00Z">
        <w:r w:rsidR="00C72ACD">
          <w:rPr>
            <w:rFonts w:ascii="Times New Roman" w:eastAsia="Times New Roman" w:hAnsi="Times New Roman" w:cs="Times New Roman"/>
            <w:noProof/>
            <w:sz w:val="24"/>
            <w:szCs w:val="24"/>
          </w:rPr>
          <w:t>Southeastern</w:t>
        </w:r>
      </w:ins>
      <w:r w:rsidRPr="00B8351A">
        <w:rPr>
          <w:rFonts w:ascii="Times New Roman" w:eastAsia="Times New Roman" w:hAnsi="Times New Roman" w:cs="Times New Roman"/>
          <w:noProof/>
          <w:sz w:val="24"/>
          <w:szCs w:val="24"/>
        </w:rPr>
        <w:t xml:space="preserve"> United states using, using carcasses submitted to the Southe</w:t>
      </w:r>
      <w:ins w:id="53" w:author="Nicole LYNN Gottdenker" w:date="2023-01-21T22:34:00Z">
        <w:r w:rsidR="00C72ACD">
          <w:rPr>
            <w:rFonts w:ascii="Times New Roman" w:eastAsia="Times New Roman" w:hAnsi="Times New Roman" w:cs="Times New Roman"/>
            <w:noProof/>
            <w:sz w:val="24"/>
            <w:szCs w:val="24"/>
          </w:rPr>
          <w:t>a</w:t>
        </w:r>
      </w:ins>
      <w:del w:id="54" w:author="Nicole LYNN Gottdenker" w:date="2023-01-21T22:34:00Z">
        <w:r w:rsidRPr="00B8351A" w:rsidDel="00C72ACD">
          <w:rPr>
            <w:rFonts w:ascii="Times New Roman" w:eastAsia="Times New Roman" w:hAnsi="Times New Roman" w:cs="Times New Roman"/>
            <w:noProof/>
            <w:sz w:val="24"/>
            <w:szCs w:val="24"/>
          </w:rPr>
          <w:delText>ra</w:delText>
        </w:r>
      </w:del>
      <w:r w:rsidRPr="00B8351A">
        <w:rPr>
          <w:rFonts w:ascii="Times New Roman" w:eastAsia="Times New Roman" w:hAnsi="Times New Roman" w:cs="Times New Roman"/>
          <w:noProof/>
          <w:sz w:val="24"/>
          <w:szCs w:val="24"/>
        </w:rPr>
        <w:t xml:space="preserve">stern </w:t>
      </w:r>
      <w:ins w:id="55" w:author="Nicole LYNN Gottdenker" w:date="2023-01-21T22:33:00Z">
        <w:r w:rsidR="00C72ACD">
          <w:rPr>
            <w:rFonts w:ascii="Times New Roman" w:eastAsia="Times New Roman" w:hAnsi="Times New Roman" w:cs="Times New Roman"/>
            <w:noProof/>
            <w:sz w:val="24"/>
            <w:szCs w:val="24"/>
          </w:rPr>
          <w:t>C</w:t>
        </w:r>
      </w:ins>
      <w:del w:id="56" w:author="Nicole LYNN Gottdenker" w:date="2023-01-21T22:33:00Z">
        <w:r w:rsidRPr="00B8351A" w:rsidDel="00C72ACD">
          <w:rPr>
            <w:rFonts w:ascii="Times New Roman" w:eastAsia="Times New Roman" w:hAnsi="Times New Roman" w:cs="Times New Roman"/>
            <w:noProof/>
            <w:sz w:val="24"/>
            <w:szCs w:val="24"/>
          </w:rPr>
          <w:delText>c</w:delText>
        </w:r>
      </w:del>
      <w:r w:rsidRPr="00B8351A">
        <w:rPr>
          <w:rFonts w:ascii="Times New Roman" w:eastAsia="Times New Roman" w:hAnsi="Times New Roman" w:cs="Times New Roman"/>
          <w:noProof/>
          <w:sz w:val="24"/>
          <w:szCs w:val="24"/>
        </w:rPr>
        <w:t xml:space="preserve">ooperative </w:t>
      </w:r>
      <w:ins w:id="57" w:author="Nicole LYNN Gottdenker" w:date="2023-01-21T22:33:00Z">
        <w:r w:rsidR="00C72ACD">
          <w:rPr>
            <w:rFonts w:ascii="Times New Roman" w:eastAsia="Times New Roman" w:hAnsi="Times New Roman" w:cs="Times New Roman"/>
            <w:noProof/>
            <w:sz w:val="24"/>
            <w:szCs w:val="24"/>
          </w:rPr>
          <w:t>W</w:t>
        </w:r>
      </w:ins>
      <w:del w:id="58" w:author="Nicole LYNN Gottdenker" w:date="2023-01-21T22:33:00Z">
        <w:r w:rsidRPr="00B8351A" w:rsidDel="00C72ACD">
          <w:rPr>
            <w:rFonts w:ascii="Times New Roman" w:eastAsia="Times New Roman" w:hAnsi="Times New Roman" w:cs="Times New Roman"/>
            <w:noProof/>
            <w:sz w:val="24"/>
            <w:szCs w:val="24"/>
          </w:rPr>
          <w:delText>w</w:delText>
        </w:r>
      </w:del>
      <w:r w:rsidRPr="00B8351A">
        <w:rPr>
          <w:rFonts w:ascii="Times New Roman" w:eastAsia="Times New Roman" w:hAnsi="Times New Roman" w:cs="Times New Roman"/>
          <w:noProof/>
          <w:sz w:val="24"/>
          <w:szCs w:val="24"/>
        </w:rPr>
        <w:t xml:space="preserve">ildlife </w:t>
      </w:r>
      <w:ins w:id="59" w:author="Nicole LYNN Gottdenker" w:date="2023-01-21T22:33:00Z">
        <w:r w:rsidR="00C72ACD">
          <w:rPr>
            <w:rFonts w:ascii="Times New Roman" w:eastAsia="Times New Roman" w:hAnsi="Times New Roman" w:cs="Times New Roman"/>
            <w:noProof/>
            <w:sz w:val="24"/>
            <w:szCs w:val="24"/>
          </w:rPr>
          <w:t>D</w:t>
        </w:r>
      </w:ins>
      <w:del w:id="60" w:author="Nicole LYNN Gottdenker" w:date="2023-01-21T22:33:00Z">
        <w:r w:rsidRPr="00B8351A" w:rsidDel="00C72ACD">
          <w:rPr>
            <w:rFonts w:ascii="Times New Roman" w:eastAsia="Times New Roman" w:hAnsi="Times New Roman" w:cs="Times New Roman"/>
            <w:noProof/>
            <w:sz w:val="24"/>
            <w:szCs w:val="24"/>
          </w:rPr>
          <w:delText>d</w:delText>
        </w:r>
      </w:del>
      <w:r w:rsidRPr="00B8351A">
        <w:rPr>
          <w:rFonts w:ascii="Times New Roman" w:eastAsia="Times New Roman" w:hAnsi="Times New Roman" w:cs="Times New Roman"/>
          <w:noProof/>
          <w:sz w:val="24"/>
          <w:szCs w:val="24"/>
        </w:rPr>
        <w:t xml:space="preserve">isease </w:t>
      </w:r>
      <w:del w:id="61" w:author="Nicole LYNN Gottdenker" w:date="2023-01-21T22:33:00Z">
        <w:r w:rsidRPr="00B8351A" w:rsidDel="00C72ACD">
          <w:rPr>
            <w:rFonts w:ascii="Times New Roman" w:eastAsia="Times New Roman" w:hAnsi="Times New Roman" w:cs="Times New Roman"/>
            <w:noProof/>
            <w:sz w:val="24"/>
            <w:szCs w:val="24"/>
          </w:rPr>
          <w:delText xml:space="preserve">trust </w:delText>
        </w:r>
      </w:del>
      <w:ins w:id="62" w:author="Nicole LYNN Gottdenker" w:date="2023-01-21T22:33:00Z">
        <w:r w:rsidR="00C72ACD">
          <w:rPr>
            <w:rFonts w:ascii="Times New Roman" w:eastAsia="Times New Roman" w:hAnsi="Times New Roman" w:cs="Times New Roman"/>
            <w:noProof/>
            <w:sz w:val="24"/>
            <w:szCs w:val="24"/>
          </w:rPr>
          <w:t>study</w:t>
        </w:r>
        <w:r w:rsidR="00C72ACD" w:rsidRPr="00B8351A">
          <w:rPr>
            <w:rFonts w:ascii="Times New Roman" w:eastAsia="Times New Roman" w:hAnsi="Times New Roman" w:cs="Times New Roman"/>
            <w:noProof/>
            <w:sz w:val="24"/>
            <w:szCs w:val="24"/>
          </w:rPr>
          <w:t xml:space="preserve"> </w:t>
        </w:r>
      </w:ins>
      <w:r w:rsidRPr="00B8351A">
        <w:rPr>
          <w:rFonts w:ascii="Times New Roman" w:eastAsia="Times New Roman" w:hAnsi="Times New Roman" w:cs="Times New Roman"/>
          <w:noProof/>
          <w:sz w:val="24"/>
          <w:szCs w:val="24"/>
        </w:rPr>
        <w:t xml:space="preserve">between January 2020 and December 2022. </w:t>
      </w:r>
      <w:commentRangeStart w:id="63"/>
      <w:r w:rsidRPr="00B8351A">
        <w:rPr>
          <w:rFonts w:ascii="Times New Roman" w:eastAsia="Times New Roman" w:hAnsi="Times New Roman" w:cs="Times New Roman"/>
          <w:noProof/>
          <w:sz w:val="24"/>
          <w:szCs w:val="24"/>
        </w:rPr>
        <w:t>Animals were diagnosed as CDV positive or negative during postmortem examination at SCWDS. From the positive cases a subset were sampled for CDV and had a partial H gene sequence isolated for phylogentic analysis</w:t>
      </w:r>
      <w:commentRangeEnd w:id="63"/>
      <w:r w:rsidR="00C72ACD">
        <w:rPr>
          <w:rStyle w:val="CommentReference"/>
        </w:rPr>
        <w:commentReference w:id="63"/>
      </w:r>
      <w:r w:rsidRPr="00B8351A">
        <w:rPr>
          <w:rFonts w:ascii="Times New Roman" w:eastAsia="Times New Roman" w:hAnsi="Times New Roman" w:cs="Times New Roman"/>
          <w:noProof/>
          <w:sz w:val="24"/>
          <w:szCs w:val="24"/>
        </w:rPr>
        <w:t xml:space="preserve">. The </w:t>
      </w:r>
      <w:r w:rsidR="00233F6B" w:rsidRPr="00B8351A">
        <w:rPr>
          <w:rFonts w:ascii="Times New Roman" w:eastAsia="Times New Roman" w:hAnsi="Times New Roman" w:cs="Times New Roman"/>
          <w:noProof/>
          <w:sz w:val="24"/>
          <w:szCs w:val="24"/>
        </w:rPr>
        <w:t>objectives</w:t>
      </w:r>
      <w:r w:rsidRPr="00B8351A">
        <w:rPr>
          <w:rFonts w:ascii="Times New Roman" w:eastAsia="Times New Roman" w:hAnsi="Times New Roman" w:cs="Times New Roman"/>
          <w:noProof/>
          <w:sz w:val="24"/>
          <w:szCs w:val="24"/>
        </w:rPr>
        <w:t xml:space="preserve"> of this study were to; </w:t>
      </w:r>
    </w:p>
    <w:p w14:paraId="58CD86DB" w14:textId="1FF806C8" w:rsidR="009419FF" w:rsidRPr="00B8351A" w:rsidRDefault="009419FF" w:rsidP="00B8351A">
      <w:pPr>
        <w:spacing w:before="200" w:line="480" w:lineRule="auto"/>
        <w:rPr>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t>(1) explore the CDV genetic diversity in</w:t>
      </w:r>
      <w:ins w:id="64" w:author="Nicole LYNN Gottdenker" w:date="2023-01-21T15:18:00Z">
        <w:r w:rsidR="00511039">
          <w:rPr>
            <w:rFonts w:ascii="Times New Roman" w:eastAsia="Times New Roman" w:hAnsi="Times New Roman" w:cs="Times New Roman"/>
            <w:noProof/>
            <w:sz w:val="24"/>
            <w:szCs w:val="24"/>
          </w:rPr>
          <w:t xml:space="preserve"> </w:t>
        </w:r>
      </w:ins>
      <w:del w:id="65" w:author="Nicole LYNN Gottdenker" w:date="2023-01-21T15:18:00Z">
        <w:r w:rsidRPr="00B8351A" w:rsidDel="00511039">
          <w:rPr>
            <w:rFonts w:ascii="Times New Roman" w:eastAsia="Times New Roman" w:hAnsi="Times New Roman" w:cs="Times New Roman"/>
            <w:noProof/>
            <w:sz w:val="24"/>
            <w:szCs w:val="24"/>
          </w:rPr>
          <w:delText xml:space="preserve">t </w:delText>
        </w:r>
      </w:del>
      <w:r w:rsidRPr="00B8351A">
        <w:rPr>
          <w:rFonts w:ascii="Times New Roman" w:eastAsia="Times New Roman" w:hAnsi="Times New Roman" w:cs="Times New Roman"/>
          <w:noProof/>
          <w:sz w:val="24"/>
          <w:szCs w:val="24"/>
        </w:rPr>
        <w:t xml:space="preserve">wild mesocarnivores submitted to SCWDS </w:t>
      </w:r>
    </w:p>
    <w:p w14:paraId="34276FC9" w14:textId="262A0DB0" w:rsidR="009419FF" w:rsidRPr="00B8351A" w:rsidRDefault="009419FF" w:rsidP="00B8351A">
      <w:pPr>
        <w:spacing w:before="200" w:line="480" w:lineRule="auto"/>
        <w:rPr>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lastRenderedPageBreak/>
        <w:t>(2) investigate the spati</w:t>
      </w:r>
      <w:r w:rsidR="007238C4" w:rsidRPr="00B8351A">
        <w:rPr>
          <w:rFonts w:ascii="Times New Roman" w:eastAsia="Times New Roman" w:hAnsi="Times New Roman" w:cs="Times New Roman"/>
          <w:noProof/>
          <w:sz w:val="24"/>
          <w:szCs w:val="24"/>
        </w:rPr>
        <w:t xml:space="preserve">al </w:t>
      </w:r>
      <w:r w:rsidRPr="00B8351A">
        <w:rPr>
          <w:rFonts w:ascii="Times New Roman" w:eastAsia="Times New Roman" w:hAnsi="Times New Roman" w:cs="Times New Roman"/>
          <w:noProof/>
          <w:sz w:val="24"/>
          <w:szCs w:val="24"/>
        </w:rPr>
        <w:t xml:space="preserve">distribution of CDV in free-ranging mesocarnivores from the same region from 2019 to 2022 </w:t>
      </w:r>
    </w:p>
    <w:p w14:paraId="3D549303" w14:textId="365BDC4D" w:rsidR="009419FF" w:rsidRPr="00B8351A" w:rsidRDefault="009419FF" w:rsidP="00B8351A">
      <w:pPr>
        <w:spacing w:before="200" w:line="480" w:lineRule="auto"/>
        <w:rPr>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t>(3) develop a model to ide</w:t>
      </w:r>
      <w:r w:rsidR="007238C4" w:rsidRPr="00B8351A">
        <w:rPr>
          <w:rFonts w:ascii="Times New Roman" w:eastAsia="Times New Roman" w:hAnsi="Times New Roman" w:cs="Times New Roman"/>
          <w:noProof/>
          <w:sz w:val="24"/>
          <w:szCs w:val="24"/>
        </w:rPr>
        <w:t>n</w:t>
      </w:r>
      <w:r w:rsidRPr="00B8351A">
        <w:rPr>
          <w:rFonts w:ascii="Times New Roman" w:eastAsia="Times New Roman" w:hAnsi="Times New Roman" w:cs="Times New Roman"/>
          <w:noProof/>
          <w:sz w:val="24"/>
          <w:szCs w:val="24"/>
        </w:rPr>
        <w:t>itify specific ecological factors with may increase the rosk of CDV</w:t>
      </w:r>
    </w:p>
    <w:p w14:paraId="54697B0C" w14:textId="5DE66332" w:rsidR="00B32F8D" w:rsidRPr="00B8351A" w:rsidRDefault="007238C4" w:rsidP="00B8351A">
      <w:pPr>
        <w:spacing w:line="480" w:lineRule="auto"/>
        <w:rPr>
          <w:rFonts w:ascii="Times New Roman" w:hAnsi="Times New Roman" w:cs="Times New Roman"/>
          <w:sz w:val="24"/>
          <w:szCs w:val="24"/>
        </w:rPr>
      </w:pPr>
      <w:r w:rsidRPr="00B8351A">
        <w:rPr>
          <w:rFonts w:ascii="Times New Roman" w:eastAsia="Times New Roman" w:hAnsi="Times New Roman" w:cs="Times New Roman"/>
          <w:noProof/>
          <w:sz w:val="24"/>
          <w:szCs w:val="24"/>
        </w:rPr>
        <w:t xml:space="preserve">Specifically we aimed to investigate how different </w:t>
      </w:r>
      <w:commentRangeStart w:id="66"/>
      <w:r w:rsidRPr="00B8351A">
        <w:rPr>
          <w:rFonts w:ascii="Times New Roman" w:eastAsia="Times New Roman" w:hAnsi="Times New Roman" w:cs="Times New Roman"/>
          <w:noProof/>
          <w:sz w:val="24"/>
          <w:szCs w:val="24"/>
        </w:rPr>
        <w:t xml:space="preserve">land use types </w:t>
      </w:r>
      <w:commentRangeEnd w:id="66"/>
      <w:r w:rsidR="00C72ACD">
        <w:rPr>
          <w:rStyle w:val="CommentReference"/>
        </w:rPr>
        <w:commentReference w:id="66"/>
      </w:r>
      <w:r w:rsidRPr="00B8351A">
        <w:rPr>
          <w:rFonts w:ascii="Times New Roman" w:eastAsia="Times New Roman" w:hAnsi="Times New Roman" w:cs="Times New Roman"/>
          <w:noProof/>
          <w:sz w:val="24"/>
          <w:szCs w:val="24"/>
        </w:rPr>
        <w:t xml:space="preserve">influence the likelihood of </w:t>
      </w:r>
      <w:r w:rsidR="00B8351A">
        <w:rPr>
          <w:rFonts w:ascii="Times New Roman" w:eastAsia="Times New Roman" w:hAnsi="Times New Roman" w:cs="Times New Roman"/>
          <w:noProof/>
          <w:sz w:val="24"/>
          <w:szCs w:val="24"/>
        </w:rPr>
        <w:t xml:space="preserve">wild mesocarnivores </w:t>
      </w:r>
      <w:r w:rsidRPr="00B8351A">
        <w:rPr>
          <w:rFonts w:ascii="Times New Roman" w:eastAsia="Times New Roman" w:hAnsi="Times New Roman" w:cs="Times New Roman"/>
          <w:noProof/>
          <w:sz w:val="24"/>
          <w:szCs w:val="24"/>
        </w:rPr>
        <w:t>being diagnosed with CDV</w:t>
      </w:r>
      <w:r w:rsidR="00B8351A">
        <w:rPr>
          <w:rFonts w:ascii="Times New Roman" w:eastAsia="Times New Roman" w:hAnsi="Times New Roman" w:cs="Times New Roman"/>
          <w:noProof/>
          <w:sz w:val="24"/>
          <w:szCs w:val="24"/>
        </w:rPr>
        <w:t xml:space="preserve"> at necropsy</w:t>
      </w:r>
      <w:r w:rsidRPr="00B8351A">
        <w:rPr>
          <w:rFonts w:ascii="Times New Roman" w:eastAsia="Times New Roman" w:hAnsi="Times New Roman" w:cs="Times New Roman"/>
          <w:noProof/>
          <w:sz w:val="24"/>
          <w:szCs w:val="24"/>
        </w:rPr>
        <w:t>.</w:t>
      </w:r>
    </w:p>
    <w:p w14:paraId="6A05710B" w14:textId="77777777" w:rsidR="009A10DA" w:rsidRPr="00FC1ECF" w:rsidRDefault="009A10DA" w:rsidP="009A10DA">
      <w:pPr>
        <w:rPr>
          <w:lang w:val="en-GB"/>
        </w:rPr>
      </w:pPr>
    </w:p>
    <w:p w14:paraId="6DCEA1F6" w14:textId="77777777" w:rsidR="009A10DA" w:rsidRDefault="009A10DA" w:rsidP="009A10DA">
      <w:pPr>
        <w:pStyle w:val="Heading1"/>
        <w:rPr>
          <w:lang w:val="en-GB"/>
        </w:rPr>
      </w:pPr>
      <w:bookmarkStart w:id="67" w:name="_Toc120719991"/>
      <w:r w:rsidRPr="00C40850">
        <w:rPr>
          <w:lang w:val="en-GB"/>
        </w:rPr>
        <w:t>MATERIALS AND METHODS</w:t>
      </w:r>
      <w:bookmarkEnd w:id="67"/>
    </w:p>
    <w:p w14:paraId="17AF84F6" w14:textId="7F7EFAED" w:rsidR="009A10DA" w:rsidRPr="00EC3029" w:rsidRDefault="009A10DA" w:rsidP="00EC3029">
      <w:pPr>
        <w:spacing w:before="200" w:line="480" w:lineRule="auto"/>
        <w:rPr>
          <w:rFonts w:ascii="Times New Roman" w:hAnsi="Times New Roman" w:cs="Times New Roman"/>
          <w:sz w:val="24"/>
          <w:szCs w:val="24"/>
          <w:lang w:val="en-GB"/>
        </w:rPr>
      </w:pPr>
      <w:commentRangeStart w:id="68"/>
      <w:commentRangeStart w:id="69"/>
      <w:r w:rsidRPr="007D17DB">
        <w:rPr>
          <w:rFonts w:ascii="Times New Roman" w:hAnsi="Times New Roman" w:cs="Times New Roman"/>
          <w:sz w:val="24"/>
          <w:szCs w:val="24"/>
          <w:lang w:val="en-GB"/>
        </w:rPr>
        <w:t xml:space="preserve">The </w:t>
      </w:r>
      <w:del w:id="70" w:author="Nicole LYNN Gottdenker" w:date="2023-01-21T22:36:00Z">
        <w:r w:rsidR="00D56184" w:rsidRPr="007D17DB" w:rsidDel="00C72ACD">
          <w:rPr>
            <w:rFonts w:ascii="Times New Roman" w:hAnsi="Times New Roman" w:cs="Times New Roman"/>
            <w:sz w:val="24"/>
            <w:szCs w:val="24"/>
            <w:lang w:val="en-GB"/>
          </w:rPr>
          <w:delText>south-eastern</w:delText>
        </w:r>
        <w:r w:rsidRPr="007D17DB" w:rsidDel="00C72ACD">
          <w:rPr>
            <w:rFonts w:ascii="Times New Roman" w:hAnsi="Times New Roman" w:cs="Times New Roman"/>
            <w:sz w:val="24"/>
            <w:szCs w:val="24"/>
            <w:lang w:val="en-GB"/>
          </w:rPr>
          <w:delText xml:space="preserve"> cooperative wildlife disease</w:delText>
        </w:r>
      </w:del>
      <w:proofErr w:type="spellStart"/>
      <w:ins w:id="71" w:author="Nicole LYNN Gottdenker" w:date="2023-01-21T22:36:00Z">
        <w:r w:rsidR="00C72ACD">
          <w:rPr>
            <w:rFonts w:ascii="Times New Roman" w:hAnsi="Times New Roman" w:cs="Times New Roman"/>
            <w:sz w:val="24"/>
            <w:szCs w:val="24"/>
            <w:lang w:val="en-GB"/>
          </w:rPr>
          <w:t>Sou</w:t>
        </w:r>
      </w:ins>
      <w:ins w:id="72" w:author="Nicole LYNN Gottdenker" w:date="2023-01-21T22:37:00Z">
        <w:r w:rsidR="00C72ACD">
          <w:rPr>
            <w:rFonts w:ascii="Times New Roman" w:hAnsi="Times New Roman" w:cs="Times New Roman"/>
            <w:sz w:val="24"/>
            <w:szCs w:val="24"/>
            <w:lang w:val="en-GB"/>
          </w:rPr>
          <w:t>theastern</w:t>
        </w:r>
        <w:proofErr w:type="spellEnd"/>
        <w:r w:rsidR="00C72ACD">
          <w:rPr>
            <w:rFonts w:ascii="Times New Roman" w:hAnsi="Times New Roman" w:cs="Times New Roman"/>
            <w:sz w:val="24"/>
            <w:szCs w:val="24"/>
            <w:lang w:val="en-GB"/>
          </w:rPr>
          <w:t xml:space="preserve"> Wildlife Disease Study</w:t>
        </w:r>
      </w:ins>
      <w:r w:rsidRPr="007D17DB">
        <w:rPr>
          <w:rFonts w:ascii="Times New Roman" w:hAnsi="Times New Roman" w:cs="Times New Roman"/>
          <w:sz w:val="24"/>
          <w:szCs w:val="24"/>
          <w:lang w:val="en-GB"/>
        </w:rPr>
        <w:t xml:space="preserve"> study incorporates X states generally in the </w:t>
      </w:r>
      <w:r w:rsidR="0072266A" w:rsidRPr="007D17DB">
        <w:rPr>
          <w:rFonts w:ascii="Times New Roman" w:hAnsi="Times New Roman" w:cs="Times New Roman"/>
          <w:sz w:val="24"/>
          <w:szCs w:val="24"/>
          <w:lang w:val="en-GB"/>
        </w:rPr>
        <w:t>southeast</w:t>
      </w:r>
      <w:r w:rsidRPr="007D17DB">
        <w:rPr>
          <w:rFonts w:ascii="Times New Roman" w:hAnsi="Times New Roman" w:cs="Times New Roman"/>
          <w:sz w:val="24"/>
          <w:szCs w:val="24"/>
          <w:lang w:val="en-GB"/>
        </w:rPr>
        <w:t xml:space="preserve"> of the USA. He</w:t>
      </w:r>
      <w:ins w:id="73" w:author="Nicole LYNN Gottdenker" w:date="2023-01-21T22:37:00Z">
        <w:r w:rsidR="00C72ACD">
          <w:rPr>
            <w:rFonts w:ascii="Times New Roman" w:hAnsi="Times New Roman" w:cs="Times New Roman"/>
            <w:sz w:val="24"/>
            <w:szCs w:val="24"/>
            <w:lang w:val="en-GB"/>
          </w:rPr>
          <w:t>r</w:t>
        </w:r>
      </w:ins>
      <w:del w:id="74" w:author="Nicole LYNN Gottdenker" w:date="2023-01-21T22:37:00Z">
        <w:r w:rsidRPr="007D17DB" w:rsidDel="00C72ACD">
          <w:rPr>
            <w:rFonts w:ascii="Times New Roman" w:hAnsi="Times New Roman" w:cs="Times New Roman"/>
            <w:sz w:val="24"/>
            <w:szCs w:val="24"/>
            <w:lang w:val="en-GB"/>
          </w:rPr>
          <w:delText>re w</w:delText>
        </w:r>
      </w:del>
      <w:r w:rsidRPr="007D17DB">
        <w:rPr>
          <w:rFonts w:ascii="Times New Roman" w:hAnsi="Times New Roman" w:cs="Times New Roman"/>
          <w:sz w:val="24"/>
          <w:szCs w:val="24"/>
          <w:lang w:val="en-GB"/>
        </w:rPr>
        <w:t>e</w:t>
      </w:r>
      <w:ins w:id="75" w:author="Nicole LYNN Gottdenker" w:date="2023-01-21T22:37:00Z">
        <w:r w:rsidR="00C72ACD">
          <w:rPr>
            <w:rFonts w:ascii="Times New Roman" w:hAnsi="Times New Roman" w:cs="Times New Roman"/>
            <w:sz w:val="24"/>
            <w:szCs w:val="24"/>
            <w:lang w:val="en-GB"/>
          </w:rPr>
          <w:t xml:space="preserve">, we used </w:t>
        </w:r>
      </w:ins>
      <w:ins w:id="76" w:author="Nicole LYNN Gottdenker" w:date="2023-01-21T22:39:00Z">
        <w:r w:rsidR="00C72ACD">
          <w:rPr>
            <w:rFonts w:ascii="Times New Roman" w:hAnsi="Times New Roman" w:cs="Times New Roman"/>
            <w:sz w:val="24"/>
            <w:szCs w:val="24"/>
            <w:lang w:val="en-GB"/>
          </w:rPr>
          <w:t xml:space="preserve">a </w:t>
        </w:r>
      </w:ins>
      <w:del w:id="77" w:author="Nicole LYNN Gottdenker" w:date="2023-01-21T22:37:00Z">
        <w:r w:rsidRPr="007D17DB" w:rsidDel="00C72ACD">
          <w:rPr>
            <w:rFonts w:ascii="Times New Roman" w:hAnsi="Times New Roman" w:cs="Times New Roman"/>
            <w:sz w:val="24"/>
            <w:szCs w:val="24"/>
            <w:lang w:val="en-GB"/>
          </w:rPr>
          <w:delText xml:space="preserve"> have used a </w:delText>
        </w:r>
      </w:del>
      <w:r w:rsidRPr="007D17DB">
        <w:rPr>
          <w:rFonts w:ascii="Times New Roman" w:hAnsi="Times New Roman" w:cs="Times New Roman"/>
          <w:sz w:val="24"/>
          <w:szCs w:val="24"/>
          <w:lang w:val="en-GB"/>
        </w:rPr>
        <w:t>data se</w:t>
      </w:r>
      <w:ins w:id="78" w:author="Nicole LYNN Gottdenker" w:date="2023-01-21T22:39:00Z">
        <w:r w:rsidR="00C72ACD">
          <w:rPr>
            <w:rFonts w:ascii="Times New Roman" w:hAnsi="Times New Roman" w:cs="Times New Roman"/>
            <w:sz w:val="24"/>
            <w:szCs w:val="24"/>
            <w:lang w:val="en-GB"/>
          </w:rPr>
          <w:t xml:space="preserve">t that included the </w:t>
        </w:r>
      </w:ins>
      <w:del w:id="79" w:author="Nicole LYNN Gottdenker" w:date="2023-01-21T22:39:00Z">
        <w:r w:rsidRPr="007D17DB" w:rsidDel="00C72ACD">
          <w:rPr>
            <w:rFonts w:ascii="Times New Roman" w:hAnsi="Times New Roman" w:cs="Times New Roman"/>
            <w:sz w:val="24"/>
            <w:szCs w:val="24"/>
            <w:lang w:val="en-GB"/>
          </w:rPr>
          <w:delText xml:space="preserve">t including pathological diagnosis of the </w:delText>
        </w:r>
      </w:del>
      <w:r w:rsidRPr="007D17DB">
        <w:rPr>
          <w:rFonts w:ascii="Times New Roman" w:hAnsi="Times New Roman" w:cs="Times New Roman"/>
          <w:sz w:val="24"/>
          <w:szCs w:val="24"/>
          <w:lang w:val="en-GB"/>
        </w:rPr>
        <w:t xml:space="preserve">cause of death of 270 </w:t>
      </w:r>
      <w:proofErr w:type="spellStart"/>
      <w:r w:rsidRPr="007D17DB">
        <w:rPr>
          <w:rFonts w:ascii="Times New Roman" w:hAnsi="Times New Roman" w:cs="Times New Roman"/>
          <w:sz w:val="24"/>
          <w:szCs w:val="24"/>
          <w:lang w:val="en-GB"/>
        </w:rPr>
        <w:t>mesocar</w:t>
      </w:r>
      <w:r w:rsidR="00D56184">
        <w:rPr>
          <w:rFonts w:ascii="Times New Roman" w:hAnsi="Times New Roman" w:cs="Times New Roman"/>
          <w:sz w:val="24"/>
          <w:szCs w:val="24"/>
          <w:lang w:val="en-GB"/>
        </w:rPr>
        <w:t>ni</w:t>
      </w:r>
      <w:r w:rsidRPr="007D17DB">
        <w:rPr>
          <w:rFonts w:ascii="Times New Roman" w:hAnsi="Times New Roman" w:cs="Times New Roman"/>
          <w:sz w:val="24"/>
          <w:szCs w:val="24"/>
          <w:lang w:val="en-GB"/>
        </w:rPr>
        <w:t>vores</w:t>
      </w:r>
      <w:proofErr w:type="spellEnd"/>
      <w:r w:rsidRPr="007D17DB">
        <w:rPr>
          <w:rFonts w:ascii="Times New Roman" w:hAnsi="Times New Roman" w:cs="Times New Roman"/>
          <w:sz w:val="24"/>
          <w:szCs w:val="24"/>
          <w:lang w:val="en-GB"/>
        </w:rPr>
        <w:t xml:space="preserve"> from January 2019 to December 2022. The </w:t>
      </w:r>
      <w:r w:rsidR="00A4656C">
        <w:rPr>
          <w:rFonts w:ascii="Times New Roman" w:hAnsi="Times New Roman" w:cs="Times New Roman"/>
          <w:sz w:val="24"/>
          <w:szCs w:val="24"/>
          <w:lang w:val="en-GB"/>
        </w:rPr>
        <w:t xml:space="preserve">raw </w:t>
      </w:r>
      <w:r w:rsidRPr="007D17DB">
        <w:rPr>
          <w:rFonts w:ascii="Times New Roman" w:hAnsi="Times New Roman" w:cs="Times New Roman"/>
          <w:sz w:val="24"/>
          <w:szCs w:val="24"/>
          <w:lang w:val="en-GB"/>
        </w:rPr>
        <w:t xml:space="preserve">data </w:t>
      </w:r>
      <w:r w:rsidR="00A4656C">
        <w:rPr>
          <w:rFonts w:ascii="Times New Roman" w:hAnsi="Times New Roman" w:cs="Times New Roman"/>
          <w:sz w:val="24"/>
          <w:szCs w:val="24"/>
          <w:lang w:val="en-GB"/>
        </w:rPr>
        <w:t>from SCWDS</w:t>
      </w:r>
      <w:r w:rsidRPr="007D17DB">
        <w:rPr>
          <w:rFonts w:ascii="Times New Roman" w:hAnsi="Times New Roman" w:cs="Times New Roman"/>
          <w:sz w:val="24"/>
          <w:szCs w:val="24"/>
          <w:lang w:val="en-GB"/>
        </w:rPr>
        <w:t xml:space="preserve"> includes the variables </w:t>
      </w:r>
      <w:r w:rsidR="001628E5">
        <w:rPr>
          <w:rFonts w:ascii="Times New Roman" w:hAnsi="Times New Roman" w:cs="Times New Roman"/>
          <w:sz w:val="24"/>
          <w:szCs w:val="24"/>
          <w:lang w:val="en-GB"/>
        </w:rPr>
        <w:t xml:space="preserve">state, county, area, coordinates, species, </w:t>
      </w:r>
      <w:commentRangeEnd w:id="68"/>
      <w:r w:rsidR="00C72ACD">
        <w:rPr>
          <w:rStyle w:val="CommentReference"/>
        </w:rPr>
        <w:commentReference w:id="68"/>
      </w:r>
      <w:commentRangeEnd w:id="69"/>
      <w:r w:rsidR="00C72ACD">
        <w:rPr>
          <w:rStyle w:val="CommentReference"/>
        </w:rPr>
        <w:commentReference w:id="69"/>
      </w:r>
      <w:r w:rsidR="001628E5">
        <w:rPr>
          <w:rFonts w:ascii="Times New Roman" w:hAnsi="Times New Roman" w:cs="Times New Roman"/>
          <w:sz w:val="24"/>
          <w:szCs w:val="24"/>
          <w:lang w:val="en-GB"/>
        </w:rPr>
        <w:t xml:space="preserve">date, sex, age, weight, </w:t>
      </w:r>
      <w:r w:rsidR="00D56184">
        <w:rPr>
          <w:rFonts w:ascii="Times New Roman" w:hAnsi="Times New Roman" w:cs="Times New Roman"/>
          <w:sz w:val="24"/>
          <w:szCs w:val="24"/>
          <w:lang w:val="en-GB"/>
        </w:rPr>
        <w:t>diagnosis.</w:t>
      </w:r>
      <w:r w:rsidRPr="007D17DB">
        <w:rPr>
          <w:rFonts w:ascii="Times New Roman" w:hAnsi="Times New Roman" w:cs="Times New Roman"/>
          <w:sz w:val="24"/>
          <w:szCs w:val="24"/>
          <w:lang w:val="en-GB"/>
        </w:rPr>
        <w:t xml:space="preserve"> </w:t>
      </w:r>
      <w:commentRangeStart w:id="80"/>
      <w:r w:rsidR="00D56184" w:rsidRPr="007D17DB">
        <w:rPr>
          <w:rFonts w:ascii="Times New Roman" w:hAnsi="Times New Roman" w:cs="Times New Roman"/>
          <w:sz w:val="24"/>
          <w:szCs w:val="24"/>
          <w:lang w:val="en-GB"/>
        </w:rPr>
        <w:t>Additionally,</w:t>
      </w:r>
      <w:r w:rsidRPr="007D17DB">
        <w:rPr>
          <w:rFonts w:ascii="Times New Roman" w:hAnsi="Times New Roman" w:cs="Times New Roman"/>
          <w:sz w:val="24"/>
          <w:szCs w:val="24"/>
          <w:lang w:val="en-GB"/>
        </w:rPr>
        <w:t xml:space="preserve"> the land cover data for each location was extracted from raster maps available from the National Land Cover Database (NLCD). Along with elevation data from</w:t>
      </w:r>
      <w:r w:rsidR="001628E5">
        <w:rPr>
          <w:rFonts w:ascii="Times New Roman" w:hAnsi="Times New Roman" w:cs="Times New Roman"/>
          <w:sz w:val="24"/>
          <w:szCs w:val="24"/>
          <w:lang w:val="en-GB"/>
        </w:rPr>
        <w:t xml:space="preserve"> the `</w:t>
      </w:r>
      <w:proofErr w:type="spellStart"/>
      <w:r w:rsidR="001628E5">
        <w:rPr>
          <w:rFonts w:ascii="Times New Roman" w:hAnsi="Times New Roman" w:cs="Times New Roman"/>
          <w:sz w:val="24"/>
          <w:szCs w:val="24"/>
          <w:lang w:val="en-GB"/>
        </w:rPr>
        <w:t>elevatr</w:t>
      </w:r>
      <w:proofErr w:type="spellEnd"/>
      <w:r w:rsidR="001628E5">
        <w:rPr>
          <w:rFonts w:ascii="Times New Roman" w:hAnsi="Times New Roman" w:cs="Times New Roman"/>
          <w:sz w:val="24"/>
          <w:szCs w:val="24"/>
          <w:lang w:val="en-GB"/>
        </w:rPr>
        <w:t xml:space="preserve">` </w:t>
      </w:r>
      <w:r w:rsidR="00D56184">
        <w:rPr>
          <w:rFonts w:ascii="Times New Roman" w:hAnsi="Times New Roman" w:cs="Times New Roman"/>
          <w:sz w:val="24"/>
          <w:szCs w:val="24"/>
          <w:lang w:val="en-GB"/>
        </w:rPr>
        <w:t xml:space="preserve">package </w:t>
      </w:r>
      <w:r w:rsidR="00D56184" w:rsidRPr="007D17DB">
        <w:rPr>
          <w:rFonts w:ascii="Times New Roman" w:hAnsi="Times New Roman" w:cs="Times New Roman"/>
          <w:sz w:val="24"/>
          <w:szCs w:val="24"/>
          <w:lang w:val="en-GB"/>
        </w:rPr>
        <w:t>a</w:t>
      </w:r>
      <w:commentRangeEnd w:id="80"/>
      <w:r w:rsidR="00C72ACD">
        <w:rPr>
          <w:rStyle w:val="CommentReference"/>
        </w:rPr>
        <w:commentReference w:id="80"/>
      </w:r>
      <w:r w:rsidR="00D56184" w:rsidRPr="007D17DB">
        <w:rPr>
          <w:rFonts w:ascii="Times New Roman" w:hAnsi="Times New Roman" w:cs="Times New Roman"/>
          <w:sz w:val="24"/>
          <w:szCs w:val="24"/>
          <w:lang w:val="en-GB"/>
        </w:rPr>
        <w:t>nd</w:t>
      </w:r>
      <w:r w:rsidRPr="007D17DB">
        <w:rPr>
          <w:rFonts w:ascii="Times New Roman" w:hAnsi="Times New Roman" w:cs="Times New Roman"/>
          <w:sz w:val="24"/>
          <w:szCs w:val="24"/>
          <w:lang w:val="en-GB"/>
        </w:rPr>
        <w:t xml:space="preserve"> average temperature and precipitation values accessed from the PRISM database. Further variables calculated for each data point were distance to nearest hydrological feature and distance to the nearest other distemper case in the data. The hydrological maps were accessed from </w:t>
      </w:r>
      <w:r w:rsidR="001628E5">
        <w:rPr>
          <w:rFonts w:ascii="Times New Roman" w:hAnsi="Times New Roman" w:cs="Times New Roman"/>
          <w:sz w:val="24"/>
          <w:szCs w:val="24"/>
          <w:lang w:val="en-GB"/>
        </w:rPr>
        <w:t>TIGRIS database</w:t>
      </w:r>
      <w:r w:rsidRPr="007D17DB">
        <w:rPr>
          <w:rFonts w:ascii="Times New Roman" w:hAnsi="Times New Roman" w:cs="Times New Roman"/>
          <w:sz w:val="24"/>
          <w:szCs w:val="24"/>
          <w:lang w:val="en-GB"/>
        </w:rPr>
        <w:t>. The R script for the data collection, cleaning and analysis is included at XXX.</w:t>
      </w:r>
    </w:p>
    <w:p w14:paraId="438CA177" w14:textId="184684D1" w:rsidR="009A10DA" w:rsidRPr="00EC3029" w:rsidDel="00C72ACD" w:rsidRDefault="009A10DA" w:rsidP="00EC3029">
      <w:pPr>
        <w:pStyle w:val="NormalWeb"/>
        <w:spacing w:before="180" w:beforeAutospacing="0" w:after="180" w:afterAutospacing="0" w:line="480" w:lineRule="auto"/>
        <w:rPr>
          <w:del w:id="81" w:author="Nicole LYNN Gottdenker" w:date="2023-01-21T22:42:00Z"/>
          <w:b/>
          <w:bCs/>
          <w:color w:val="000000"/>
        </w:rPr>
      </w:pPr>
      <w:del w:id="82" w:author="Nicole LYNN Gottdenker" w:date="2023-01-21T22:42:00Z">
        <w:r w:rsidRPr="00EC3029" w:rsidDel="00C72ACD">
          <w:rPr>
            <w:b/>
            <w:bCs/>
            <w:color w:val="000000"/>
          </w:rPr>
          <w:delText xml:space="preserve">SCWDS </w:delText>
        </w:r>
        <w:r w:rsidR="00D56184" w:rsidRPr="00EC3029" w:rsidDel="00C72ACD">
          <w:rPr>
            <w:b/>
            <w:bCs/>
            <w:color w:val="000000"/>
          </w:rPr>
          <w:delText xml:space="preserve">diagnostics </w:delText>
        </w:r>
      </w:del>
    </w:p>
    <w:p w14:paraId="051B32BE" w14:textId="783FCC8F" w:rsidR="009A10DA" w:rsidRPr="00CC2E18" w:rsidRDefault="009A10DA" w:rsidP="007D17DB">
      <w:pPr>
        <w:pStyle w:val="NormalWeb"/>
        <w:spacing w:before="180" w:beforeAutospacing="0" w:after="180" w:afterAutospacing="0" w:line="480" w:lineRule="auto"/>
        <w:rPr>
          <w:color w:val="000000"/>
        </w:rPr>
      </w:pPr>
      <w:r w:rsidRPr="00CC2E18">
        <w:rPr>
          <w:color w:val="000000"/>
        </w:rPr>
        <w:t>Cases of CDV infection were identified</w:t>
      </w:r>
      <w:r w:rsidR="00A4656C" w:rsidRPr="00CC2E18">
        <w:rPr>
          <w:color w:val="000000"/>
        </w:rPr>
        <w:t xml:space="preserve"> at necropsy</w:t>
      </w:r>
      <w:r w:rsidRPr="00CC2E18">
        <w:rPr>
          <w:color w:val="000000"/>
        </w:rPr>
        <w:t xml:space="preserve"> by one or more of the following diagnostic features: CDV positive by fluorescent antibody testing (Fairchild et al. 1971) or immunohistochemistry (Palmer et al. 1990) </w:t>
      </w:r>
      <w:r w:rsidR="00D56184" w:rsidRPr="00CC2E18">
        <w:rPr>
          <w:color w:val="000000"/>
        </w:rPr>
        <w:t xml:space="preserve">and </w:t>
      </w:r>
      <w:commentRangeStart w:id="83"/>
      <w:r w:rsidR="00D56184" w:rsidRPr="00CC2E18">
        <w:rPr>
          <w:color w:val="000000"/>
        </w:rPr>
        <w:t>characteristic</w:t>
      </w:r>
      <w:r w:rsidRPr="00CC2E18">
        <w:rPr>
          <w:color w:val="000000"/>
        </w:rPr>
        <w:t xml:space="preserve"> histopathology (including intranuclear and intracytoplasmic inclusions). </w:t>
      </w:r>
      <w:commentRangeEnd w:id="83"/>
      <w:r w:rsidR="00C72ACD">
        <w:rPr>
          <w:rStyle w:val="CommentReference"/>
          <w:rFonts w:asciiTheme="minorHAnsi" w:eastAsiaTheme="minorHAnsi" w:hAnsiTheme="minorHAnsi" w:cstheme="minorBidi"/>
        </w:rPr>
        <w:commentReference w:id="83"/>
      </w:r>
      <w:commentRangeStart w:id="84"/>
      <w:r w:rsidRPr="00CC2E18">
        <w:rPr>
          <w:color w:val="000000"/>
        </w:rPr>
        <w:t xml:space="preserve">Many of the animals submitted were found dead or were found moribund and were subsequently </w:t>
      </w:r>
      <w:proofErr w:type="gramStart"/>
      <w:r w:rsidRPr="00CC2E18">
        <w:rPr>
          <w:color w:val="000000"/>
        </w:rPr>
        <w:t>euthanized..</w:t>
      </w:r>
      <w:commentRangeEnd w:id="84"/>
      <w:proofErr w:type="gramEnd"/>
      <w:r w:rsidR="00C72ACD">
        <w:rPr>
          <w:rStyle w:val="CommentReference"/>
          <w:rFonts w:asciiTheme="minorHAnsi" w:eastAsiaTheme="minorHAnsi" w:hAnsiTheme="minorHAnsi" w:cstheme="minorBidi"/>
        </w:rPr>
        <w:commentReference w:id="84"/>
      </w:r>
    </w:p>
    <w:p w14:paraId="7A810A25" w14:textId="77777777" w:rsidR="009A10DA" w:rsidRPr="00EC3029" w:rsidRDefault="009A10DA" w:rsidP="00EC3029">
      <w:pPr>
        <w:shd w:val="clear" w:color="auto" w:fill="FFFFFF"/>
        <w:spacing w:before="400" w:after="0" w:line="480" w:lineRule="auto"/>
        <w:rPr>
          <w:rFonts w:ascii="Times New Roman" w:eastAsia="Times New Roman" w:hAnsi="Times New Roman" w:cs="Times New Roman"/>
          <w:b/>
          <w:bCs/>
          <w:color w:val="212121"/>
          <w:sz w:val="24"/>
          <w:szCs w:val="24"/>
        </w:rPr>
      </w:pPr>
      <w:r w:rsidRPr="00EC3029">
        <w:rPr>
          <w:rFonts w:ascii="Times New Roman" w:eastAsia="Times New Roman" w:hAnsi="Times New Roman" w:cs="Times New Roman"/>
          <w:b/>
          <w:bCs/>
          <w:color w:val="212121"/>
          <w:sz w:val="24"/>
          <w:szCs w:val="24"/>
        </w:rPr>
        <w:lastRenderedPageBreak/>
        <w:t>Nucleic acid detection/sequencing/analysis</w:t>
      </w:r>
    </w:p>
    <w:p w14:paraId="5C5914A3" w14:textId="362B253D" w:rsidR="00E14425" w:rsidRPr="007D17DB" w:rsidRDefault="004A2023" w:rsidP="0072266A">
      <w:pPr>
        <w:shd w:val="clear" w:color="auto" w:fill="FFFFFF"/>
        <w:spacing w:before="400" w:after="400" w:line="480" w:lineRule="auto"/>
        <w:rPr>
          <w:rFonts w:ascii="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rPr>
        <w:t>A subset of 31 of the CDV positive necropsy cases had clinical samples taken, mostly brain, but also lung, liver, spleen, for viral RNA extraction.</w:t>
      </w:r>
      <w:r w:rsidR="00EC3029">
        <w:rPr>
          <w:rFonts w:ascii="Times New Roman" w:eastAsia="Times New Roman" w:hAnsi="Times New Roman" w:cs="Times New Roman"/>
          <w:color w:val="212121"/>
          <w:sz w:val="24"/>
          <w:szCs w:val="24"/>
        </w:rPr>
        <w:t xml:space="preserve"> </w:t>
      </w:r>
      <w:r w:rsidR="00E14425" w:rsidRPr="007D17DB">
        <w:rPr>
          <w:rFonts w:ascii="Times New Roman" w:eastAsia="Times New Roman" w:hAnsi="Times New Roman" w:cs="Times New Roman"/>
          <w:color w:val="212121"/>
          <w:sz w:val="24"/>
          <w:szCs w:val="24"/>
        </w:rPr>
        <w:t xml:space="preserve">CDV </w:t>
      </w:r>
      <w:r w:rsidR="009A10DA" w:rsidRPr="007D17DB">
        <w:rPr>
          <w:rFonts w:ascii="Times New Roman" w:eastAsia="Times New Roman" w:hAnsi="Times New Roman" w:cs="Times New Roman"/>
          <w:color w:val="212121"/>
          <w:sz w:val="24"/>
          <w:szCs w:val="24"/>
        </w:rPr>
        <w:t xml:space="preserve">RNA was extracted from </w:t>
      </w:r>
      <w:r w:rsidR="00E14425" w:rsidRPr="007D17DB">
        <w:rPr>
          <w:rFonts w:ascii="Times New Roman" w:eastAsia="Times New Roman" w:hAnsi="Times New Roman" w:cs="Times New Roman"/>
          <w:color w:val="212121"/>
          <w:sz w:val="24"/>
          <w:szCs w:val="24"/>
        </w:rPr>
        <w:t>necropsy samples</w:t>
      </w:r>
      <w:r w:rsidR="009A10DA" w:rsidRPr="007D17DB">
        <w:rPr>
          <w:rFonts w:ascii="Times New Roman" w:eastAsia="Times New Roman" w:hAnsi="Times New Roman" w:cs="Times New Roman"/>
          <w:color w:val="212121"/>
          <w:sz w:val="24"/>
          <w:szCs w:val="24"/>
        </w:rPr>
        <w:t xml:space="preserve"> with a commercially available extraction kit (</w:t>
      </w:r>
      <w:r w:rsidR="00E14425" w:rsidRPr="007D17DB">
        <w:rPr>
          <w:rFonts w:ascii="Times New Roman" w:eastAsia="Times New Roman" w:hAnsi="Times New Roman" w:cs="Times New Roman"/>
          <w:color w:val="212121"/>
          <w:sz w:val="24"/>
          <w:szCs w:val="24"/>
        </w:rPr>
        <w:t>RNeasy</w:t>
      </w:r>
      <w:r w:rsidR="009A10DA" w:rsidRPr="007D17DB">
        <w:rPr>
          <w:rFonts w:ascii="Times New Roman" w:eastAsia="Times New Roman" w:hAnsi="Times New Roman" w:cs="Times New Roman"/>
          <w:color w:val="212121"/>
          <w:sz w:val="24"/>
          <w:szCs w:val="24"/>
        </w:rPr>
        <w:t xml:space="preserve"> Mini Kit, Qiagen, Valencia, CA, USA) </w:t>
      </w:r>
      <w:r>
        <w:rPr>
          <w:rFonts w:ascii="Times New Roman" w:eastAsia="Times New Roman" w:hAnsi="Times New Roman" w:cs="Times New Roman"/>
          <w:color w:val="212121"/>
          <w:sz w:val="24"/>
          <w:szCs w:val="24"/>
        </w:rPr>
        <w:t xml:space="preserve">according to </w:t>
      </w:r>
      <w:r w:rsidR="00D56184">
        <w:rPr>
          <w:rFonts w:ascii="Times New Roman" w:eastAsia="Times New Roman" w:hAnsi="Times New Roman" w:cs="Times New Roman"/>
          <w:color w:val="212121"/>
          <w:sz w:val="24"/>
          <w:szCs w:val="24"/>
        </w:rPr>
        <w:t>manufacturer’s</w:t>
      </w:r>
      <w:r>
        <w:rPr>
          <w:rFonts w:ascii="Times New Roman" w:eastAsia="Times New Roman" w:hAnsi="Times New Roman" w:cs="Times New Roman"/>
          <w:color w:val="212121"/>
          <w:sz w:val="24"/>
          <w:szCs w:val="24"/>
        </w:rPr>
        <w:t xml:space="preserve"> instructions</w:t>
      </w:r>
      <w:r w:rsidR="009A10DA" w:rsidRPr="007D17DB">
        <w:rPr>
          <w:rFonts w:ascii="Times New Roman" w:eastAsia="Times New Roman" w:hAnsi="Times New Roman" w:cs="Times New Roman"/>
          <w:color w:val="212121"/>
          <w:sz w:val="24"/>
          <w:szCs w:val="24"/>
        </w:rPr>
        <w:t xml:space="preserve">. </w:t>
      </w:r>
      <w:r w:rsidR="00E14425" w:rsidRPr="007D17DB">
        <w:rPr>
          <w:rFonts w:ascii="Times New Roman" w:eastAsia="Times New Roman" w:hAnsi="Times New Roman" w:cs="Times New Roman"/>
          <w:color w:val="212121"/>
          <w:sz w:val="24"/>
          <w:szCs w:val="24"/>
        </w:rPr>
        <w:t>Extracted RNA</w:t>
      </w:r>
      <w:r w:rsidR="009A10DA" w:rsidRPr="007D17DB">
        <w:rPr>
          <w:rFonts w:ascii="Times New Roman" w:eastAsia="Times New Roman" w:hAnsi="Times New Roman" w:cs="Times New Roman"/>
          <w:color w:val="212121"/>
          <w:sz w:val="24"/>
          <w:szCs w:val="24"/>
        </w:rPr>
        <w:t xml:space="preserve"> was stored at −80 °C.</w:t>
      </w:r>
      <w:r w:rsidR="00EC3029">
        <w:rPr>
          <w:rFonts w:ascii="Times New Roman" w:eastAsia="Times New Roman" w:hAnsi="Times New Roman" w:cs="Times New Roman"/>
          <w:color w:val="212121"/>
          <w:sz w:val="24"/>
          <w:szCs w:val="24"/>
        </w:rPr>
        <w:t xml:space="preserve"> </w:t>
      </w:r>
      <w:commentRangeStart w:id="85"/>
      <w:r w:rsidRPr="00CC2E18">
        <w:rPr>
          <w:rFonts w:ascii="Times New Roman" w:eastAsia="Times New Roman" w:hAnsi="Times New Roman" w:cs="Times New Roman"/>
          <w:color w:val="212121"/>
          <w:sz w:val="24"/>
          <w:szCs w:val="24"/>
        </w:rPr>
        <w:t>Primer pair to amplify approximately 1000bp region of H</w:t>
      </w:r>
      <w:r w:rsidR="00D56184">
        <w:rPr>
          <w:rFonts w:ascii="Times New Roman" w:eastAsia="Times New Roman" w:hAnsi="Times New Roman" w:cs="Times New Roman"/>
          <w:color w:val="212121"/>
          <w:sz w:val="24"/>
          <w:szCs w:val="24"/>
        </w:rPr>
        <w:t>-</w:t>
      </w:r>
      <w:r w:rsidRPr="00CC2E18">
        <w:rPr>
          <w:rFonts w:ascii="Times New Roman" w:eastAsia="Times New Roman" w:hAnsi="Times New Roman" w:cs="Times New Roman"/>
          <w:color w:val="212121"/>
          <w:sz w:val="24"/>
          <w:szCs w:val="24"/>
        </w:rPr>
        <w:t xml:space="preserve">gene were synthesized based on </w:t>
      </w:r>
      <w:commentRangeStart w:id="86"/>
      <w:r w:rsidRPr="00CC2E18">
        <w:rPr>
          <w:rFonts w:ascii="Times New Roman" w:eastAsia="Times New Roman" w:hAnsi="Times New Roman" w:cs="Times New Roman"/>
          <w:color w:val="212121"/>
          <w:sz w:val="24"/>
          <w:szCs w:val="24"/>
        </w:rPr>
        <w:t>REF</w:t>
      </w:r>
      <w:commentRangeEnd w:id="86"/>
      <w:r w:rsidR="00EA621A">
        <w:rPr>
          <w:rStyle w:val="CommentReference"/>
        </w:rPr>
        <w:commentReference w:id="86"/>
      </w:r>
      <w:r w:rsidRPr="00CC2E18">
        <w:rPr>
          <w:rFonts w:ascii="Times New Roman" w:eastAsia="Times New Roman" w:hAnsi="Times New Roman" w:cs="Times New Roman"/>
          <w:color w:val="212121"/>
          <w:sz w:val="24"/>
          <w:szCs w:val="24"/>
        </w:rPr>
        <w:t>.</w:t>
      </w:r>
      <w:r w:rsidR="009A10DA" w:rsidRPr="00CC2E18">
        <w:rPr>
          <w:rFonts w:ascii="Times New Roman" w:eastAsia="Times New Roman" w:hAnsi="Times New Roman" w:cs="Times New Roman"/>
          <w:color w:val="212121"/>
          <w:sz w:val="24"/>
          <w:szCs w:val="24"/>
        </w:rPr>
        <w:t xml:space="preserve"> </w:t>
      </w:r>
      <w:r w:rsidRPr="00CC2E18">
        <w:rPr>
          <w:rFonts w:ascii="Times New Roman" w:eastAsia="Times New Roman" w:hAnsi="Times New Roman" w:cs="Times New Roman"/>
          <w:color w:val="212121"/>
          <w:sz w:val="24"/>
          <w:szCs w:val="24"/>
        </w:rPr>
        <w:t xml:space="preserve"> </w:t>
      </w:r>
      <w:commentRangeEnd w:id="85"/>
      <w:r w:rsidR="00EA621A">
        <w:rPr>
          <w:rStyle w:val="CommentReference"/>
        </w:rPr>
        <w:commentReference w:id="85"/>
      </w:r>
      <w:r w:rsidRPr="00CC2E18">
        <w:rPr>
          <w:rFonts w:ascii="Times New Roman" w:eastAsia="Times New Roman" w:hAnsi="Times New Roman" w:cs="Times New Roman"/>
          <w:color w:val="212121"/>
          <w:sz w:val="24"/>
          <w:szCs w:val="24"/>
        </w:rPr>
        <w:t>A single step process was used for CDNA production and PCR amplification in this case using a commercially available master mix (</w:t>
      </w:r>
      <w:proofErr w:type="spellStart"/>
      <w:r w:rsidRPr="00CC2E18">
        <w:rPr>
          <w:rFonts w:ascii="Times New Roman" w:eastAsia="Times New Roman" w:hAnsi="Times New Roman" w:cs="Times New Roman"/>
          <w:color w:val="212121"/>
          <w:sz w:val="24"/>
          <w:szCs w:val="24"/>
        </w:rPr>
        <w:t>SuperScript</w:t>
      </w:r>
      <w:proofErr w:type="spellEnd"/>
      <w:r w:rsidRPr="00CC2E18">
        <w:rPr>
          <w:rFonts w:ascii="Times New Roman" w:eastAsia="Times New Roman" w:hAnsi="Times New Roman" w:cs="Times New Roman"/>
          <w:color w:val="212121"/>
          <w:sz w:val="24"/>
          <w:szCs w:val="24"/>
        </w:rPr>
        <w:t xml:space="preserve"> III Platinum One-Step RT-PCR kit, Invitrogen, Life Technologies, Grand Island, NY, USA). </w:t>
      </w:r>
      <w:r w:rsidR="009A10DA" w:rsidRPr="00CC2E18">
        <w:rPr>
          <w:rFonts w:ascii="Times New Roman" w:eastAsia="Times New Roman" w:hAnsi="Times New Roman" w:cs="Times New Roman"/>
          <w:color w:val="212121"/>
          <w:sz w:val="24"/>
          <w:szCs w:val="24"/>
        </w:rPr>
        <w:t xml:space="preserve">Two </w:t>
      </w:r>
      <w:ins w:id="87" w:author="Nicole LYNN Gottdenker" w:date="2023-01-21T22:45:00Z">
        <w:r w:rsidR="00EA621A">
          <w:rPr>
            <w:rFonts w:ascii="Times New Roman" w:eastAsia="Times New Roman" w:hAnsi="Times New Roman" w:cs="Times New Roman"/>
            <w:color w:val="212121"/>
            <w:sz w:val="24"/>
            <w:szCs w:val="24"/>
          </w:rPr>
          <w:t>microliters</w:t>
        </w:r>
      </w:ins>
      <w:del w:id="88" w:author="Nicole LYNN Gottdenker" w:date="2023-01-21T22:45:00Z">
        <w:r w:rsidR="009A10DA" w:rsidRPr="00CC2E18" w:rsidDel="00EA621A">
          <w:rPr>
            <w:rFonts w:ascii="Times New Roman" w:eastAsia="Times New Roman" w:hAnsi="Times New Roman" w:cs="Times New Roman"/>
            <w:color w:val="212121"/>
            <w:sz w:val="24"/>
            <w:szCs w:val="24"/>
          </w:rPr>
          <w:delText>μL</w:delText>
        </w:r>
      </w:del>
      <w:r w:rsidR="009A10DA" w:rsidRPr="00CC2E18">
        <w:rPr>
          <w:rFonts w:ascii="Times New Roman" w:eastAsia="Times New Roman" w:hAnsi="Times New Roman" w:cs="Times New Roman"/>
          <w:color w:val="212121"/>
          <w:sz w:val="24"/>
          <w:szCs w:val="24"/>
        </w:rPr>
        <w:t xml:space="preserve"> of </w:t>
      </w:r>
      <w:r w:rsidRPr="00CC2E18">
        <w:rPr>
          <w:rFonts w:ascii="Times New Roman" w:eastAsia="Times New Roman" w:hAnsi="Times New Roman" w:cs="Times New Roman"/>
          <w:color w:val="212121"/>
          <w:sz w:val="24"/>
          <w:szCs w:val="24"/>
        </w:rPr>
        <w:t>extracted</w:t>
      </w:r>
      <w:r w:rsidR="00D56184">
        <w:rPr>
          <w:rFonts w:ascii="Times New Roman" w:eastAsia="Times New Roman" w:hAnsi="Times New Roman" w:cs="Times New Roman"/>
          <w:color w:val="212121"/>
          <w:sz w:val="24"/>
          <w:szCs w:val="24"/>
        </w:rPr>
        <w:t xml:space="preserve"> </w:t>
      </w:r>
      <w:r w:rsidR="009A10DA" w:rsidRPr="00CC2E18">
        <w:rPr>
          <w:rFonts w:ascii="Times New Roman" w:eastAsia="Times New Roman" w:hAnsi="Times New Roman" w:cs="Times New Roman"/>
          <w:color w:val="212121"/>
          <w:sz w:val="24"/>
          <w:szCs w:val="24"/>
        </w:rPr>
        <w:t>RNA per sample were run in 25 </w:t>
      </w:r>
      <w:proofErr w:type="spellStart"/>
      <w:r w:rsidR="009A10DA" w:rsidRPr="00CC2E18">
        <w:rPr>
          <w:rFonts w:ascii="Times New Roman" w:eastAsia="Times New Roman" w:hAnsi="Times New Roman" w:cs="Times New Roman"/>
          <w:color w:val="212121"/>
          <w:sz w:val="24"/>
          <w:szCs w:val="24"/>
        </w:rPr>
        <w:t>μL</w:t>
      </w:r>
      <w:proofErr w:type="spellEnd"/>
      <w:r w:rsidR="009A10DA" w:rsidRPr="00CC2E18">
        <w:rPr>
          <w:rFonts w:ascii="Times New Roman" w:eastAsia="Times New Roman" w:hAnsi="Times New Roman" w:cs="Times New Roman"/>
          <w:color w:val="212121"/>
          <w:sz w:val="24"/>
          <w:szCs w:val="24"/>
        </w:rPr>
        <w:t xml:space="preserve"> total volume reactions using 300 </w:t>
      </w:r>
      <w:proofErr w:type="spellStart"/>
      <w:r w:rsidR="009A10DA" w:rsidRPr="00CC2E18">
        <w:rPr>
          <w:rFonts w:ascii="Times New Roman" w:eastAsia="Times New Roman" w:hAnsi="Times New Roman" w:cs="Times New Roman"/>
          <w:color w:val="212121"/>
          <w:sz w:val="24"/>
          <w:szCs w:val="24"/>
        </w:rPr>
        <w:t>nM</w:t>
      </w:r>
      <w:proofErr w:type="spellEnd"/>
      <w:r w:rsidR="009A10DA" w:rsidRPr="00CC2E18">
        <w:rPr>
          <w:rFonts w:ascii="Times New Roman" w:eastAsia="Times New Roman" w:hAnsi="Times New Roman" w:cs="Times New Roman"/>
          <w:color w:val="212121"/>
          <w:sz w:val="24"/>
          <w:szCs w:val="24"/>
        </w:rPr>
        <w:t xml:space="preserve"> of each primer and one unit of </w:t>
      </w:r>
      <w:proofErr w:type="spellStart"/>
      <w:r w:rsidR="009A10DA" w:rsidRPr="00CC2E18">
        <w:rPr>
          <w:rFonts w:ascii="Times New Roman" w:eastAsia="Times New Roman" w:hAnsi="Times New Roman" w:cs="Times New Roman"/>
          <w:color w:val="212121"/>
          <w:sz w:val="24"/>
          <w:szCs w:val="24"/>
        </w:rPr>
        <w:t>RNAse</w:t>
      </w:r>
      <w:proofErr w:type="spellEnd"/>
      <w:r w:rsidR="009A10DA" w:rsidRPr="00CC2E18">
        <w:rPr>
          <w:rFonts w:ascii="Times New Roman" w:eastAsia="Times New Roman" w:hAnsi="Times New Roman" w:cs="Times New Roman"/>
          <w:color w:val="212121"/>
          <w:sz w:val="24"/>
          <w:szCs w:val="24"/>
        </w:rPr>
        <w:t xml:space="preserve"> inhibitor (</w:t>
      </w:r>
      <w:proofErr w:type="spellStart"/>
      <w:r w:rsidR="009A10DA" w:rsidRPr="00CC2E18">
        <w:rPr>
          <w:rFonts w:ascii="Times New Roman" w:eastAsia="Times New Roman" w:hAnsi="Times New Roman" w:cs="Times New Roman"/>
          <w:color w:val="212121"/>
          <w:sz w:val="24"/>
          <w:szCs w:val="24"/>
        </w:rPr>
        <w:t>RNAse</w:t>
      </w:r>
      <w:proofErr w:type="spellEnd"/>
      <w:r w:rsidR="009A10DA" w:rsidRPr="00CC2E18">
        <w:rPr>
          <w:rFonts w:ascii="Times New Roman" w:eastAsia="Times New Roman" w:hAnsi="Times New Roman" w:cs="Times New Roman"/>
          <w:color w:val="212121"/>
          <w:sz w:val="24"/>
          <w:szCs w:val="24"/>
        </w:rPr>
        <w:t xml:space="preserve"> Out, Invitrogen, Life Technologies, Grand Island, NY, USA) for RT-PCR. Samples were amplified in a thermal </w:t>
      </w:r>
      <w:r w:rsidR="00D56184" w:rsidRPr="00CC2E18">
        <w:rPr>
          <w:rFonts w:ascii="Times New Roman" w:eastAsia="Times New Roman" w:hAnsi="Times New Roman" w:cs="Times New Roman"/>
          <w:color w:val="212121"/>
          <w:sz w:val="24"/>
          <w:szCs w:val="24"/>
        </w:rPr>
        <w:t>cycler with</w:t>
      </w:r>
      <w:r w:rsidR="009A10DA" w:rsidRPr="00CC2E18">
        <w:rPr>
          <w:rFonts w:ascii="Times New Roman" w:eastAsia="Times New Roman" w:hAnsi="Times New Roman" w:cs="Times New Roman"/>
          <w:color w:val="212121"/>
          <w:sz w:val="24"/>
          <w:szCs w:val="24"/>
        </w:rPr>
        <w:t xml:space="preserve"> a RT step at 50 °C for 30 min., activation step at 94 °C for 2 min., followed by 35 cycles of denaturation at 94 °C for 30 s., annealing at 60 °C for 1 min., and elongation at 72 °C for 3 min., with an additional elongation step at 72 °C for 10 min. The RT-PCR products were electrophoresed on a </w:t>
      </w:r>
      <w:r w:rsidR="009A5347" w:rsidRPr="00CC2E18">
        <w:rPr>
          <w:rFonts w:ascii="Times New Roman" w:eastAsia="Times New Roman" w:hAnsi="Times New Roman" w:cs="Times New Roman"/>
          <w:color w:val="212121"/>
          <w:sz w:val="24"/>
          <w:szCs w:val="24"/>
        </w:rPr>
        <w:t>2</w:t>
      </w:r>
      <w:r w:rsidR="009A10DA" w:rsidRPr="00CC2E18">
        <w:rPr>
          <w:rFonts w:ascii="Times New Roman" w:eastAsia="Times New Roman" w:hAnsi="Times New Roman" w:cs="Times New Roman"/>
          <w:color w:val="212121"/>
          <w:sz w:val="24"/>
          <w:szCs w:val="24"/>
        </w:rPr>
        <w:t> % T</w:t>
      </w:r>
      <w:r w:rsidR="009A5347" w:rsidRPr="00CC2E18">
        <w:rPr>
          <w:rFonts w:ascii="Times New Roman" w:eastAsia="Times New Roman" w:hAnsi="Times New Roman" w:cs="Times New Roman"/>
          <w:color w:val="212121"/>
          <w:sz w:val="24"/>
          <w:szCs w:val="24"/>
        </w:rPr>
        <w:t>AE</w:t>
      </w:r>
      <w:r w:rsidR="009A10DA" w:rsidRPr="00CC2E18">
        <w:rPr>
          <w:rFonts w:ascii="Times New Roman" w:eastAsia="Times New Roman" w:hAnsi="Times New Roman" w:cs="Times New Roman"/>
          <w:color w:val="212121"/>
          <w:sz w:val="24"/>
          <w:szCs w:val="24"/>
        </w:rPr>
        <w:t xml:space="preserve"> agarose gel stained with SYBR Safe</w:t>
      </w:r>
      <w:r w:rsidR="00D56184" w:rsidRPr="00CC2E18">
        <w:rPr>
          <w:rFonts w:ascii="Times New Roman" w:eastAsia="Times New Roman" w:hAnsi="Times New Roman" w:cs="Times New Roman"/>
          <w:color w:val="212121"/>
          <w:sz w:val="24"/>
          <w:szCs w:val="24"/>
        </w:rPr>
        <w:t>® and</w:t>
      </w:r>
      <w:r w:rsidR="009A10DA" w:rsidRPr="00CC2E18">
        <w:rPr>
          <w:rFonts w:ascii="Times New Roman" w:eastAsia="Times New Roman" w:hAnsi="Times New Roman" w:cs="Times New Roman"/>
          <w:color w:val="212121"/>
          <w:sz w:val="24"/>
          <w:szCs w:val="24"/>
        </w:rPr>
        <w:t xml:space="preserve"> visualized</w:t>
      </w:r>
      <w:r w:rsidR="00985CAA" w:rsidRPr="00CC2E18">
        <w:rPr>
          <w:rFonts w:ascii="Times New Roman" w:eastAsia="Times New Roman" w:hAnsi="Times New Roman" w:cs="Times New Roman"/>
          <w:color w:val="212121"/>
          <w:sz w:val="24"/>
          <w:szCs w:val="24"/>
        </w:rPr>
        <w:t>.</w:t>
      </w:r>
      <w:r w:rsidR="009A10DA" w:rsidRPr="00CC2E18">
        <w:rPr>
          <w:rFonts w:ascii="Times New Roman" w:eastAsia="Times New Roman" w:hAnsi="Times New Roman" w:cs="Times New Roman"/>
          <w:color w:val="212121"/>
          <w:sz w:val="24"/>
          <w:szCs w:val="24"/>
        </w:rPr>
        <w:t xml:space="preserve"> Products with a single band </w:t>
      </w:r>
      <w:r w:rsidRPr="00CC2E18">
        <w:rPr>
          <w:rFonts w:ascii="Times New Roman" w:eastAsia="Times New Roman" w:hAnsi="Times New Roman" w:cs="Times New Roman"/>
          <w:color w:val="212121"/>
          <w:sz w:val="24"/>
          <w:szCs w:val="24"/>
        </w:rPr>
        <w:t xml:space="preserve">at ¬1000 bases </w:t>
      </w:r>
      <w:r w:rsidR="009A10DA" w:rsidRPr="00CC2E18">
        <w:rPr>
          <w:rFonts w:ascii="Times New Roman" w:eastAsia="Times New Roman" w:hAnsi="Times New Roman" w:cs="Times New Roman"/>
          <w:color w:val="212121"/>
          <w:sz w:val="24"/>
          <w:szCs w:val="24"/>
        </w:rPr>
        <w:t xml:space="preserve">were purified using </w:t>
      </w:r>
      <w:proofErr w:type="spellStart"/>
      <w:r w:rsidR="00985CAA" w:rsidRPr="00CC2E18">
        <w:rPr>
          <w:rFonts w:ascii="Times New Roman" w:eastAsia="Times New Roman" w:hAnsi="Times New Roman" w:cs="Times New Roman"/>
          <w:color w:val="212121"/>
          <w:sz w:val="24"/>
          <w:szCs w:val="24"/>
        </w:rPr>
        <w:t>QIaquick</w:t>
      </w:r>
      <w:proofErr w:type="spellEnd"/>
      <w:r w:rsidR="00985CAA" w:rsidRPr="00CC2E18">
        <w:rPr>
          <w:rFonts w:ascii="Times New Roman" w:eastAsia="Times New Roman" w:hAnsi="Times New Roman" w:cs="Times New Roman"/>
          <w:color w:val="212121"/>
          <w:sz w:val="24"/>
          <w:szCs w:val="24"/>
        </w:rPr>
        <w:t xml:space="preserve"> PCR purification </w:t>
      </w:r>
      <w:r w:rsidR="00D56184" w:rsidRPr="00CC2E18">
        <w:rPr>
          <w:rFonts w:ascii="Times New Roman" w:eastAsia="Times New Roman" w:hAnsi="Times New Roman" w:cs="Times New Roman"/>
          <w:color w:val="212121"/>
          <w:sz w:val="24"/>
          <w:szCs w:val="24"/>
        </w:rPr>
        <w:t>kit (</w:t>
      </w:r>
      <w:r w:rsidR="009A10DA" w:rsidRPr="00CC2E18">
        <w:rPr>
          <w:rFonts w:ascii="Times New Roman" w:eastAsia="Times New Roman" w:hAnsi="Times New Roman" w:cs="Times New Roman"/>
          <w:color w:val="212121"/>
          <w:sz w:val="24"/>
          <w:szCs w:val="24"/>
        </w:rPr>
        <w:t xml:space="preserve">Affymetrix, Santa Clara, CA, USA). </w:t>
      </w:r>
      <w:r w:rsidR="00985CAA" w:rsidRPr="00CC2E18">
        <w:rPr>
          <w:rFonts w:ascii="Times New Roman" w:eastAsia="Times New Roman" w:hAnsi="Times New Roman" w:cs="Times New Roman"/>
          <w:color w:val="212121"/>
          <w:sz w:val="24"/>
          <w:szCs w:val="24"/>
        </w:rPr>
        <w:t>A</w:t>
      </w:r>
      <w:r w:rsidR="009A10DA" w:rsidRPr="00CC2E18">
        <w:rPr>
          <w:rFonts w:ascii="Times New Roman" w:eastAsia="Times New Roman" w:hAnsi="Times New Roman" w:cs="Times New Roman"/>
          <w:color w:val="212121"/>
          <w:sz w:val="24"/>
          <w:szCs w:val="24"/>
        </w:rPr>
        <w:t xml:space="preserve">ll products were capillary sequenced at the </w:t>
      </w:r>
      <w:r w:rsidR="00985CAA" w:rsidRPr="00CC2E18">
        <w:rPr>
          <w:rFonts w:ascii="Times New Roman" w:eastAsia="Times New Roman" w:hAnsi="Times New Roman" w:cs="Times New Roman"/>
          <w:color w:val="212121"/>
          <w:sz w:val="24"/>
          <w:szCs w:val="24"/>
        </w:rPr>
        <w:t xml:space="preserve">Eurofins Genomics, KY USA, using the same primers as in the PCR </w:t>
      </w:r>
      <w:r w:rsidR="00D56184" w:rsidRPr="00CC2E18">
        <w:rPr>
          <w:rFonts w:ascii="Times New Roman" w:eastAsia="Times New Roman" w:hAnsi="Times New Roman" w:cs="Times New Roman"/>
          <w:color w:val="212121"/>
          <w:sz w:val="24"/>
          <w:szCs w:val="24"/>
        </w:rPr>
        <w:t>reactions.</w:t>
      </w:r>
      <w:r w:rsidR="00D56184" w:rsidRPr="00CC2E18">
        <w:rPr>
          <w:rFonts w:ascii="Times New Roman" w:hAnsi="Times New Roman" w:cs="Times New Roman"/>
          <w:color w:val="212121"/>
          <w:sz w:val="24"/>
          <w:szCs w:val="24"/>
          <w:shd w:val="clear" w:color="auto" w:fill="FFFFFF"/>
        </w:rPr>
        <w:t xml:space="preserve"> Chromatograms</w:t>
      </w:r>
      <w:r w:rsidR="009A10DA" w:rsidRPr="00CC2E18">
        <w:rPr>
          <w:rFonts w:ascii="Times New Roman" w:hAnsi="Times New Roman" w:cs="Times New Roman"/>
          <w:color w:val="212121"/>
          <w:sz w:val="24"/>
          <w:szCs w:val="24"/>
          <w:shd w:val="clear" w:color="auto" w:fill="FFFFFF"/>
        </w:rPr>
        <w:t xml:space="preserve"> edited and assembled using </w:t>
      </w:r>
      <w:commentRangeStart w:id="89"/>
      <w:proofErr w:type="spellStart"/>
      <w:r w:rsidR="009A10DA" w:rsidRPr="00CC2E18">
        <w:rPr>
          <w:rFonts w:ascii="Times New Roman" w:hAnsi="Times New Roman" w:cs="Times New Roman"/>
          <w:color w:val="212121"/>
          <w:sz w:val="24"/>
          <w:szCs w:val="24"/>
          <w:shd w:val="clear" w:color="auto" w:fill="FFFFFF"/>
        </w:rPr>
        <w:t>Geneious</w:t>
      </w:r>
      <w:proofErr w:type="spellEnd"/>
      <w:r w:rsidR="009A10DA" w:rsidRPr="00CC2E18">
        <w:rPr>
          <w:rFonts w:ascii="Times New Roman" w:hAnsi="Times New Roman" w:cs="Times New Roman"/>
          <w:color w:val="212121"/>
          <w:sz w:val="24"/>
          <w:szCs w:val="24"/>
          <w:shd w:val="clear" w:color="auto" w:fill="FFFFFF"/>
        </w:rPr>
        <w:t>©</w:t>
      </w:r>
      <w:r w:rsidR="00985CAA" w:rsidRPr="00CC2E18">
        <w:rPr>
          <w:rFonts w:ascii="Times New Roman" w:hAnsi="Times New Roman" w:cs="Times New Roman"/>
          <w:color w:val="212121"/>
          <w:sz w:val="24"/>
          <w:szCs w:val="24"/>
          <w:shd w:val="clear" w:color="auto" w:fill="FFFFFF"/>
        </w:rPr>
        <w:t xml:space="preserve"> software</w:t>
      </w:r>
      <w:r w:rsidR="009A10DA" w:rsidRPr="00CC2E18">
        <w:rPr>
          <w:rFonts w:ascii="Times New Roman" w:hAnsi="Times New Roman" w:cs="Times New Roman"/>
          <w:color w:val="212121"/>
          <w:sz w:val="24"/>
          <w:szCs w:val="24"/>
          <w:shd w:val="clear" w:color="auto" w:fill="FFFFFF"/>
        </w:rPr>
        <w:t>.</w:t>
      </w:r>
      <w:commentRangeEnd w:id="89"/>
      <w:r w:rsidR="00EA621A">
        <w:rPr>
          <w:rStyle w:val="CommentReference"/>
        </w:rPr>
        <w:commentReference w:id="89"/>
      </w:r>
    </w:p>
    <w:p w14:paraId="333CD9B9" w14:textId="63071141" w:rsidR="00E14425" w:rsidRPr="007D17DB" w:rsidRDefault="00985CAA" w:rsidP="007D17DB">
      <w:pPr>
        <w:spacing w:line="480" w:lineRule="auto"/>
        <w:rPr>
          <w:rFonts w:ascii="Times New Roman" w:hAnsi="Times New Roman" w:cs="Times New Roman"/>
          <w:color w:val="212121"/>
          <w:sz w:val="24"/>
          <w:szCs w:val="24"/>
          <w:shd w:val="clear" w:color="auto" w:fill="FFFFFF"/>
        </w:rPr>
      </w:pPr>
      <w:r w:rsidRPr="007D17DB">
        <w:rPr>
          <w:rFonts w:ascii="Times New Roman" w:hAnsi="Times New Roman" w:cs="Times New Roman"/>
          <w:color w:val="212121"/>
          <w:sz w:val="24"/>
          <w:szCs w:val="24"/>
          <w:shd w:val="clear" w:color="auto" w:fill="FFFFFF"/>
        </w:rPr>
        <w:t xml:space="preserve">Further available H-gene sequences for the USA were downloaded from </w:t>
      </w:r>
      <w:r w:rsidR="00D56184" w:rsidRPr="007D17DB">
        <w:rPr>
          <w:rFonts w:ascii="Times New Roman" w:hAnsi="Times New Roman" w:cs="Times New Roman"/>
          <w:color w:val="212121"/>
          <w:sz w:val="24"/>
          <w:szCs w:val="24"/>
          <w:shd w:val="clear" w:color="auto" w:fill="FFFFFF"/>
        </w:rPr>
        <w:t>GenBank</w:t>
      </w:r>
      <w:r w:rsidRPr="007D17DB">
        <w:rPr>
          <w:rFonts w:ascii="Times New Roman" w:hAnsi="Times New Roman" w:cs="Times New Roman"/>
          <w:color w:val="212121"/>
          <w:sz w:val="24"/>
          <w:szCs w:val="24"/>
          <w:shd w:val="clear" w:color="auto" w:fill="FFFFFF"/>
        </w:rPr>
        <w:t xml:space="preserve"> and aligned in </w:t>
      </w:r>
      <w:proofErr w:type="spellStart"/>
      <w:r w:rsidRPr="007D17DB">
        <w:rPr>
          <w:rFonts w:ascii="Times New Roman" w:hAnsi="Times New Roman" w:cs="Times New Roman"/>
          <w:color w:val="212121"/>
          <w:sz w:val="24"/>
          <w:szCs w:val="24"/>
          <w:shd w:val="clear" w:color="auto" w:fill="FFFFFF"/>
        </w:rPr>
        <w:t>Geneious</w:t>
      </w:r>
      <w:proofErr w:type="spellEnd"/>
      <w:r w:rsidRPr="007D17DB">
        <w:rPr>
          <w:rFonts w:ascii="Times New Roman" w:hAnsi="Times New Roman" w:cs="Times New Roman"/>
          <w:color w:val="212121"/>
          <w:sz w:val="24"/>
          <w:szCs w:val="24"/>
          <w:shd w:val="clear" w:color="auto" w:fill="FFFFFF"/>
        </w:rPr>
        <w:t xml:space="preserve"> with the study isolates using the MUSCLE </w:t>
      </w:r>
      <w:r w:rsidR="00D323EB" w:rsidRPr="007D17DB">
        <w:rPr>
          <w:rFonts w:ascii="Times New Roman" w:hAnsi="Times New Roman" w:cs="Times New Roman"/>
          <w:color w:val="212121"/>
          <w:sz w:val="24"/>
          <w:szCs w:val="24"/>
          <w:shd w:val="clear" w:color="auto" w:fill="FFFFFF"/>
        </w:rPr>
        <w:t xml:space="preserve">algorithm. </w:t>
      </w:r>
      <w:proofErr w:type="spellStart"/>
      <w:r w:rsidR="00D323EB" w:rsidRPr="007D17DB">
        <w:rPr>
          <w:rFonts w:ascii="Times New Roman" w:hAnsi="Times New Roman" w:cs="Times New Roman"/>
          <w:color w:val="212121"/>
          <w:sz w:val="24"/>
          <w:szCs w:val="24"/>
          <w:shd w:val="clear" w:color="auto" w:fill="FFFFFF"/>
        </w:rPr>
        <w:t>Geneious</w:t>
      </w:r>
      <w:proofErr w:type="spellEnd"/>
      <w:r w:rsidR="00D323EB" w:rsidRPr="007D17DB">
        <w:rPr>
          <w:rFonts w:ascii="Times New Roman" w:hAnsi="Times New Roman" w:cs="Times New Roman"/>
          <w:color w:val="212121"/>
          <w:sz w:val="24"/>
          <w:szCs w:val="24"/>
          <w:shd w:val="clear" w:color="auto" w:fill="FFFFFF"/>
        </w:rPr>
        <w:t xml:space="preserve"> tree builder was then </w:t>
      </w:r>
      <w:r w:rsidR="00D323EB" w:rsidRPr="007D17DB">
        <w:rPr>
          <w:rFonts w:ascii="Times New Roman" w:hAnsi="Times New Roman" w:cs="Times New Roman"/>
          <w:color w:val="212121"/>
          <w:sz w:val="24"/>
          <w:szCs w:val="24"/>
          <w:shd w:val="clear" w:color="auto" w:fill="FFFFFF"/>
        </w:rPr>
        <w:lastRenderedPageBreak/>
        <w:t xml:space="preserve">used with the Jukes-Cantor genetic distance model and the UPGMA method with 1000 bootstraps to </w:t>
      </w:r>
      <w:r w:rsidR="00D56184" w:rsidRPr="007D17DB">
        <w:rPr>
          <w:rFonts w:ascii="Times New Roman" w:hAnsi="Times New Roman" w:cs="Times New Roman"/>
          <w:color w:val="212121"/>
          <w:sz w:val="24"/>
          <w:szCs w:val="24"/>
          <w:shd w:val="clear" w:color="auto" w:fill="FFFFFF"/>
        </w:rPr>
        <w:t>generate</w:t>
      </w:r>
      <w:r w:rsidR="00D323EB" w:rsidRPr="007D17DB">
        <w:rPr>
          <w:rFonts w:ascii="Times New Roman" w:hAnsi="Times New Roman" w:cs="Times New Roman"/>
          <w:color w:val="212121"/>
          <w:sz w:val="24"/>
          <w:szCs w:val="24"/>
          <w:shd w:val="clear" w:color="auto" w:fill="FFFFFF"/>
        </w:rPr>
        <w:t xml:space="preserve"> a </w:t>
      </w:r>
      <w:r w:rsidR="0072266A" w:rsidRPr="007D17DB">
        <w:rPr>
          <w:rFonts w:ascii="Times New Roman" w:hAnsi="Times New Roman" w:cs="Times New Roman"/>
          <w:color w:val="212121"/>
          <w:sz w:val="24"/>
          <w:szCs w:val="24"/>
          <w:shd w:val="clear" w:color="auto" w:fill="FFFFFF"/>
        </w:rPr>
        <w:t>phylogenetic</w:t>
      </w:r>
      <w:r w:rsidR="00D323EB" w:rsidRPr="007D17DB">
        <w:rPr>
          <w:rFonts w:ascii="Times New Roman" w:hAnsi="Times New Roman" w:cs="Times New Roman"/>
          <w:color w:val="212121"/>
          <w:sz w:val="24"/>
          <w:szCs w:val="24"/>
          <w:shd w:val="clear" w:color="auto" w:fill="FFFFFF"/>
        </w:rPr>
        <w:t xml:space="preserve"> tree from this alignment.</w:t>
      </w:r>
    </w:p>
    <w:p w14:paraId="1E562604" w14:textId="525A7EC2" w:rsidR="009A10DA" w:rsidRPr="00EC3029" w:rsidRDefault="009A10DA" w:rsidP="00EC3029">
      <w:pPr>
        <w:spacing w:line="480" w:lineRule="auto"/>
        <w:rPr>
          <w:rFonts w:ascii="Times New Roman" w:hAnsi="Times New Roman" w:cs="Times New Roman"/>
          <w:b/>
          <w:bCs/>
          <w:color w:val="212121"/>
          <w:sz w:val="24"/>
          <w:szCs w:val="24"/>
          <w:shd w:val="clear" w:color="auto" w:fill="FFFFFF"/>
        </w:rPr>
      </w:pPr>
      <w:r w:rsidRPr="00EC3029">
        <w:rPr>
          <w:rFonts w:ascii="Times New Roman" w:hAnsi="Times New Roman" w:cs="Times New Roman"/>
          <w:b/>
          <w:bCs/>
          <w:color w:val="212121"/>
          <w:sz w:val="24"/>
          <w:szCs w:val="24"/>
          <w:shd w:val="clear" w:color="auto" w:fill="FFFFFF"/>
        </w:rPr>
        <w:t xml:space="preserve">Statistical analysis </w:t>
      </w:r>
    </w:p>
    <w:p w14:paraId="0A3F6381" w14:textId="5769BF3C" w:rsidR="007D17DB" w:rsidRPr="007D17DB" w:rsidRDefault="00D56184" w:rsidP="007D17DB">
      <w:pPr>
        <w:pStyle w:val="NormalWeb"/>
        <w:spacing w:before="180" w:beforeAutospacing="0" w:after="180" w:afterAutospacing="0" w:line="480" w:lineRule="auto"/>
      </w:pPr>
      <w:r w:rsidRPr="00EC3029">
        <w:rPr>
          <w:color w:val="000000"/>
        </w:rPr>
        <w:t>Diagnostic</w:t>
      </w:r>
      <w:r w:rsidR="007D17DB" w:rsidRPr="00EC3029">
        <w:rPr>
          <w:color w:val="000000"/>
        </w:rPr>
        <w:t xml:space="preserve"> data from SCWDS cases were imported into R Studio (version 1.3.1056). A detailed description of data analysis is </w:t>
      </w:r>
      <w:commentRangeStart w:id="90"/>
      <w:r w:rsidR="007D17DB" w:rsidRPr="00EC3029">
        <w:rPr>
          <w:color w:val="000000"/>
        </w:rPr>
        <w:t>contained in the scripts within the project repository (</w:t>
      </w:r>
      <w:r w:rsidR="00EC3029" w:rsidRPr="00EC3029">
        <w:rPr>
          <w:color w:val="000000"/>
        </w:rPr>
        <w:t>XXX</w:t>
      </w:r>
      <w:r w:rsidR="007D17DB" w:rsidRPr="00EC3029">
        <w:rPr>
          <w:color w:val="000000"/>
        </w:rPr>
        <w:t>). All further analyses were conducted in the R programming environment (version 3.5.3.). References to packages in this methods se</w:t>
      </w:r>
      <w:commentRangeEnd w:id="90"/>
      <w:r w:rsidR="00EA621A">
        <w:rPr>
          <w:rStyle w:val="CommentReference"/>
          <w:rFonts w:asciiTheme="minorHAnsi" w:eastAsiaTheme="minorHAnsi" w:hAnsiTheme="minorHAnsi" w:cstheme="minorBidi"/>
        </w:rPr>
        <w:commentReference w:id="90"/>
      </w:r>
      <w:r w:rsidR="007D17DB" w:rsidRPr="00EC3029">
        <w:rPr>
          <w:color w:val="000000"/>
        </w:rPr>
        <w:t>ction indicate specific packages used within the R programming environment.</w:t>
      </w:r>
    </w:p>
    <w:p w14:paraId="61AC1560" w14:textId="67D08019" w:rsidR="007D17DB" w:rsidRPr="00CC2E18" w:rsidRDefault="009A10DA" w:rsidP="007D17DB">
      <w:pPr>
        <w:spacing w:line="480" w:lineRule="auto"/>
        <w:rPr>
          <w:rFonts w:ascii="Times New Roman" w:hAnsi="Times New Roman" w:cs="Times New Roman"/>
          <w:color w:val="1C1D1E"/>
          <w:sz w:val="24"/>
          <w:szCs w:val="24"/>
          <w:shd w:val="clear" w:color="auto" w:fill="FFFFFF"/>
        </w:rPr>
      </w:pPr>
      <w:r w:rsidRPr="00CC2E18">
        <w:rPr>
          <w:rFonts w:ascii="Times New Roman" w:hAnsi="Times New Roman" w:cs="Times New Roman"/>
          <w:color w:val="1C1D1E"/>
          <w:sz w:val="24"/>
          <w:szCs w:val="24"/>
          <w:shd w:val="clear" w:color="auto" w:fill="FFFFFF"/>
        </w:rPr>
        <w:t xml:space="preserve">A generalized </w:t>
      </w:r>
      <w:commentRangeStart w:id="91"/>
      <w:r w:rsidRPr="00CC2E18">
        <w:rPr>
          <w:rFonts w:ascii="Times New Roman" w:hAnsi="Times New Roman" w:cs="Times New Roman"/>
          <w:color w:val="1C1D1E"/>
          <w:sz w:val="24"/>
          <w:szCs w:val="24"/>
          <w:shd w:val="clear" w:color="auto" w:fill="FFFFFF"/>
        </w:rPr>
        <w:t xml:space="preserve">linear model was </w:t>
      </w:r>
      <w:commentRangeStart w:id="92"/>
      <w:r w:rsidRPr="00CC2E18">
        <w:rPr>
          <w:rFonts w:ascii="Times New Roman" w:hAnsi="Times New Roman" w:cs="Times New Roman"/>
          <w:color w:val="1C1D1E"/>
          <w:sz w:val="24"/>
          <w:szCs w:val="24"/>
          <w:shd w:val="clear" w:color="auto" w:fill="FFFFFF"/>
        </w:rPr>
        <w:t xml:space="preserve">developed to identify factors associated with the positive diagnosis of CDV in wild </w:t>
      </w:r>
      <w:proofErr w:type="spellStart"/>
      <w:r w:rsidR="007D17DB" w:rsidRPr="00CC2E18">
        <w:rPr>
          <w:rFonts w:ascii="Times New Roman" w:hAnsi="Times New Roman" w:cs="Times New Roman"/>
          <w:color w:val="1C1D1E"/>
          <w:sz w:val="24"/>
          <w:szCs w:val="24"/>
          <w:shd w:val="clear" w:color="auto" w:fill="FFFFFF"/>
        </w:rPr>
        <w:t>mesocarnivores</w:t>
      </w:r>
      <w:proofErr w:type="spellEnd"/>
      <w:r w:rsidR="007D17DB" w:rsidRPr="00CC2E18">
        <w:rPr>
          <w:rFonts w:ascii="Times New Roman" w:hAnsi="Times New Roman" w:cs="Times New Roman"/>
          <w:color w:val="1C1D1E"/>
          <w:sz w:val="24"/>
          <w:szCs w:val="24"/>
          <w:shd w:val="clear" w:color="auto" w:fill="FFFFFF"/>
        </w:rPr>
        <w:t xml:space="preserve"> in </w:t>
      </w:r>
      <w:commentRangeEnd w:id="91"/>
      <w:r w:rsidR="00876F3F">
        <w:rPr>
          <w:rStyle w:val="CommentReference"/>
        </w:rPr>
        <w:commentReference w:id="91"/>
      </w:r>
      <w:r w:rsidR="007D17DB" w:rsidRPr="00CC2E18">
        <w:rPr>
          <w:rFonts w:ascii="Times New Roman" w:hAnsi="Times New Roman" w:cs="Times New Roman"/>
          <w:color w:val="1C1D1E"/>
          <w:sz w:val="24"/>
          <w:szCs w:val="24"/>
          <w:shd w:val="clear" w:color="auto" w:fill="FFFFFF"/>
        </w:rPr>
        <w:t xml:space="preserve">R using the `stats` </w:t>
      </w:r>
      <w:commentRangeEnd w:id="92"/>
      <w:r w:rsidR="00EA621A">
        <w:rPr>
          <w:rStyle w:val="CommentReference"/>
        </w:rPr>
        <w:commentReference w:id="92"/>
      </w:r>
      <w:r w:rsidR="007D17DB" w:rsidRPr="00CC2E18">
        <w:rPr>
          <w:rFonts w:ascii="Times New Roman" w:hAnsi="Times New Roman" w:cs="Times New Roman"/>
          <w:color w:val="1C1D1E"/>
          <w:sz w:val="24"/>
          <w:szCs w:val="24"/>
          <w:shd w:val="clear" w:color="auto" w:fill="FFFFFF"/>
        </w:rPr>
        <w:t>package.</w:t>
      </w:r>
    </w:p>
    <w:p w14:paraId="2EB405FD" w14:textId="10397E40" w:rsidR="009A10DA" w:rsidRDefault="007D17DB" w:rsidP="007D17DB">
      <w:pPr>
        <w:spacing w:line="480" w:lineRule="auto"/>
        <w:rPr>
          <w:rFonts w:ascii="Times New Roman" w:hAnsi="Times New Roman" w:cs="Times New Roman"/>
          <w:color w:val="1C1D1E"/>
          <w:sz w:val="24"/>
          <w:szCs w:val="24"/>
          <w:shd w:val="clear" w:color="auto" w:fill="FFFFFF"/>
        </w:rPr>
      </w:pPr>
      <w:r w:rsidRPr="00CC2E18">
        <w:rPr>
          <w:rFonts w:ascii="Times New Roman" w:hAnsi="Times New Roman" w:cs="Times New Roman"/>
          <w:color w:val="1C1D1E"/>
          <w:sz w:val="24"/>
          <w:szCs w:val="24"/>
          <w:shd w:val="clear" w:color="auto" w:fill="FFFFFF"/>
        </w:rPr>
        <w:t>A positive or negative diagnosis of CDV</w:t>
      </w:r>
      <w:r w:rsidR="009A10DA" w:rsidRPr="00CC2E18">
        <w:rPr>
          <w:rFonts w:ascii="Times New Roman" w:hAnsi="Times New Roman" w:cs="Times New Roman"/>
          <w:color w:val="1C1D1E"/>
          <w:sz w:val="24"/>
          <w:szCs w:val="24"/>
          <w:shd w:val="clear" w:color="auto" w:fill="FFFFFF"/>
        </w:rPr>
        <w:t xml:space="preserve"> was the response variable, whereas </w:t>
      </w:r>
      <w:r w:rsidR="00220735" w:rsidRPr="00CC2E18">
        <w:rPr>
          <w:rFonts w:ascii="Times New Roman" w:hAnsi="Times New Roman" w:cs="Times New Roman"/>
          <w:color w:val="1C1D1E"/>
          <w:sz w:val="24"/>
          <w:szCs w:val="24"/>
          <w:shd w:val="clear" w:color="auto" w:fill="FFFFFF"/>
        </w:rPr>
        <w:t xml:space="preserve">Species, </w:t>
      </w:r>
      <w:r w:rsidR="00325CF3" w:rsidRPr="00CC2E18">
        <w:rPr>
          <w:rFonts w:ascii="Times New Roman" w:hAnsi="Times New Roman" w:cs="Times New Roman"/>
          <w:color w:val="1C1D1E"/>
          <w:sz w:val="24"/>
          <w:szCs w:val="24"/>
          <w:shd w:val="clear" w:color="auto" w:fill="FFFFFF"/>
        </w:rPr>
        <w:t>location</w:t>
      </w:r>
      <w:r w:rsidR="009A10DA" w:rsidRPr="00CC2E18">
        <w:rPr>
          <w:rFonts w:ascii="Times New Roman" w:hAnsi="Times New Roman" w:cs="Times New Roman"/>
          <w:color w:val="1C1D1E"/>
          <w:sz w:val="24"/>
          <w:szCs w:val="24"/>
          <w:shd w:val="clear" w:color="auto" w:fill="FFFFFF"/>
        </w:rPr>
        <w:t xml:space="preserve">, sex, age, </w:t>
      </w:r>
      <w:r w:rsidRPr="00CC2E18">
        <w:rPr>
          <w:rFonts w:ascii="Times New Roman" w:hAnsi="Times New Roman" w:cs="Times New Roman"/>
          <w:color w:val="1C1D1E"/>
          <w:sz w:val="24"/>
          <w:szCs w:val="24"/>
          <w:shd w:val="clear" w:color="auto" w:fill="FFFFFF"/>
        </w:rPr>
        <w:t xml:space="preserve">month </w:t>
      </w:r>
      <w:r w:rsidR="00325CF3" w:rsidRPr="00CC2E18">
        <w:rPr>
          <w:rFonts w:ascii="Times New Roman" w:hAnsi="Times New Roman" w:cs="Times New Roman"/>
          <w:color w:val="1C1D1E"/>
          <w:sz w:val="24"/>
          <w:szCs w:val="24"/>
          <w:shd w:val="clear" w:color="auto" w:fill="FFFFFF"/>
        </w:rPr>
        <w:t xml:space="preserve">received, </w:t>
      </w:r>
      <w:r w:rsidR="00D56184" w:rsidRPr="00CC2E18">
        <w:rPr>
          <w:rFonts w:ascii="Times New Roman" w:hAnsi="Times New Roman" w:cs="Times New Roman"/>
          <w:color w:val="1C1D1E"/>
          <w:sz w:val="24"/>
          <w:szCs w:val="24"/>
          <w:shd w:val="clear" w:color="auto" w:fill="FFFFFF"/>
        </w:rPr>
        <w:t>distance</w:t>
      </w:r>
      <w:r w:rsidR="00325CF3" w:rsidRPr="00CC2E18">
        <w:rPr>
          <w:rFonts w:ascii="Times New Roman" w:hAnsi="Times New Roman" w:cs="Times New Roman"/>
          <w:color w:val="1C1D1E"/>
          <w:sz w:val="24"/>
          <w:szCs w:val="24"/>
          <w:shd w:val="clear" w:color="auto" w:fill="FFFFFF"/>
        </w:rPr>
        <w:t xml:space="preserve"> to nearest </w:t>
      </w:r>
      <w:commentRangeStart w:id="93"/>
      <w:commentRangeStart w:id="94"/>
      <w:r w:rsidR="00325CF3" w:rsidRPr="00CC2E18">
        <w:rPr>
          <w:rFonts w:ascii="Times New Roman" w:hAnsi="Times New Roman" w:cs="Times New Roman"/>
          <w:color w:val="1C1D1E"/>
          <w:sz w:val="24"/>
          <w:szCs w:val="24"/>
          <w:shd w:val="clear" w:color="auto" w:fill="FFFFFF"/>
        </w:rPr>
        <w:t xml:space="preserve">distemper case, elevation, precipitation, temperature, distance to water source, surface imperviousness and land cover </w:t>
      </w:r>
      <w:r w:rsidR="00D56184" w:rsidRPr="00CC2E18">
        <w:rPr>
          <w:rFonts w:ascii="Times New Roman" w:hAnsi="Times New Roman" w:cs="Times New Roman"/>
          <w:color w:val="1C1D1E"/>
          <w:sz w:val="24"/>
          <w:szCs w:val="24"/>
          <w:shd w:val="clear" w:color="auto" w:fill="FFFFFF"/>
        </w:rPr>
        <w:t>type were</w:t>
      </w:r>
      <w:r w:rsidR="009A10DA" w:rsidRPr="00CC2E18">
        <w:rPr>
          <w:rFonts w:ascii="Times New Roman" w:hAnsi="Times New Roman" w:cs="Times New Roman"/>
          <w:color w:val="1C1D1E"/>
          <w:sz w:val="24"/>
          <w:szCs w:val="24"/>
          <w:shd w:val="clear" w:color="auto" w:fill="FFFFFF"/>
        </w:rPr>
        <w:t xml:space="preserve"> explanatory factors. A logistic link function was applied, and a binomial error distribution was assumed</w:t>
      </w:r>
      <w:r w:rsidRPr="009A5347">
        <w:rPr>
          <w:rFonts w:ascii="Times New Roman" w:hAnsi="Times New Roman" w:cs="Times New Roman"/>
          <w:color w:val="1C1D1E"/>
          <w:sz w:val="24"/>
          <w:szCs w:val="24"/>
          <w:shd w:val="clear" w:color="auto" w:fill="FFFFFF"/>
        </w:rPr>
        <w:t>.</w:t>
      </w:r>
      <w:commentRangeEnd w:id="93"/>
      <w:r w:rsidR="00EA621A">
        <w:rPr>
          <w:rStyle w:val="CommentReference"/>
        </w:rPr>
        <w:commentReference w:id="93"/>
      </w:r>
      <w:commentRangeEnd w:id="94"/>
      <w:r w:rsidR="00EA621A">
        <w:rPr>
          <w:rStyle w:val="CommentReference"/>
        </w:rPr>
        <w:commentReference w:id="94"/>
      </w:r>
    </w:p>
    <w:p w14:paraId="7268EAC3" w14:textId="3E033725" w:rsidR="00932599" w:rsidRDefault="00932599" w:rsidP="007D17DB">
      <w:pPr>
        <w:spacing w:line="480" w:lineRule="auto"/>
        <w:rPr>
          <w:rFonts w:ascii="Times New Roman" w:hAnsi="Times New Roman" w:cs="Times New Roman"/>
          <w:color w:val="1C1D1E"/>
          <w:sz w:val="24"/>
          <w:szCs w:val="24"/>
          <w:shd w:val="clear" w:color="auto" w:fill="FFFFFF"/>
        </w:rPr>
      </w:pPr>
    </w:p>
    <w:p w14:paraId="273980B2" w14:textId="77777777" w:rsidR="00932599" w:rsidRPr="00F04FA9" w:rsidRDefault="00932599" w:rsidP="00932599">
      <w:pPr>
        <w:rPr>
          <w:lang w:val="en-GB"/>
        </w:rPr>
      </w:pPr>
    </w:p>
    <w:p w14:paraId="640AF26C" w14:textId="77777777" w:rsidR="00932599" w:rsidRDefault="00932599" w:rsidP="00932599">
      <w:pPr>
        <w:pStyle w:val="Heading1"/>
        <w:rPr>
          <w:lang w:val="en-GB"/>
        </w:rPr>
      </w:pPr>
      <w:bookmarkStart w:id="95" w:name="_Toc120719992"/>
      <w:r w:rsidRPr="00C40850">
        <w:rPr>
          <w:lang w:val="en-GB"/>
        </w:rPr>
        <w:t>RESULTS</w:t>
      </w:r>
      <w:bookmarkEnd w:id="95"/>
    </w:p>
    <w:p w14:paraId="774482C1" w14:textId="0EDA50AB" w:rsidR="00932599" w:rsidRPr="00373CC6" w:rsidRDefault="00F067A6" w:rsidP="00373CC6">
      <w:pPr>
        <w:spacing w:line="480" w:lineRule="auto"/>
        <w:rPr>
          <w:rFonts w:ascii="Times New Roman" w:hAnsi="Times New Roman" w:cs="Times New Roman"/>
          <w:color w:val="212121"/>
          <w:sz w:val="24"/>
          <w:szCs w:val="24"/>
          <w:shd w:val="clear" w:color="auto" w:fill="FFFFFF"/>
        </w:rPr>
      </w:pPr>
      <w:r w:rsidRPr="00F067A6">
        <w:rPr>
          <w:rFonts w:ascii="Times New Roman" w:hAnsi="Times New Roman" w:cs="Times New Roman"/>
          <w:noProof/>
          <w:color w:val="212121"/>
          <w:sz w:val="24"/>
          <w:szCs w:val="24"/>
          <w:shd w:val="clear" w:color="auto" w:fill="FFFFFF"/>
        </w:rPr>
        <mc:AlternateContent>
          <mc:Choice Requires="wps">
            <w:drawing>
              <wp:anchor distT="45720" distB="45720" distL="114300" distR="114300" simplePos="0" relativeHeight="251661312" behindDoc="0" locked="0" layoutInCell="1" allowOverlap="1" wp14:anchorId="42449969" wp14:editId="2D7A176F">
                <wp:simplePos x="0" y="0"/>
                <wp:positionH relativeFrom="column">
                  <wp:posOffset>-73025</wp:posOffset>
                </wp:positionH>
                <wp:positionV relativeFrom="paragraph">
                  <wp:posOffset>5254625</wp:posOffset>
                </wp:positionV>
                <wp:extent cx="6219190" cy="669925"/>
                <wp:effectExtent l="0" t="0" r="10160" b="158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190" cy="669925"/>
                        </a:xfrm>
                        <a:prstGeom prst="rect">
                          <a:avLst/>
                        </a:prstGeom>
                        <a:solidFill>
                          <a:srgbClr val="FFFFFF"/>
                        </a:solidFill>
                        <a:ln w="9525">
                          <a:solidFill>
                            <a:srgbClr val="000000"/>
                          </a:solidFill>
                          <a:miter lim="800000"/>
                          <a:headEnd/>
                          <a:tailEnd/>
                        </a:ln>
                      </wps:spPr>
                      <wps:txbx>
                        <w:txbxContent>
                          <w:p w14:paraId="3386B9F3" w14:textId="48C76B48" w:rsidR="00F067A6" w:rsidRDefault="00F067A6">
                            <w:r>
                              <w:t>Table X: Summary table of necropsy cases by species and state submitted to SCWDS between January 2019 and December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449969" id="_x0000_t202" coordsize="21600,21600" o:spt="202" path="m,l,21600r21600,l21600,xe">
                <v:stroke joinstyle="miter"/>
                <v:path gradientshapeok="t" o:connecttype="rect"/>
              </v:shapetype>
              <v:shape id="Text Box 2" o:spid="_x0000_s1026" type="#_x0000_t202" style="position:absolute;margin-left:-5.75pt;margin-top:413.75pt;width:489.7pt;height:5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">
                <v:textbox>
                  <w:txbxContent>
                    <w:p w14:paraId="3386B9F3" w14:textId="48C76B48" w:rsidR="00F067A6" w:rsidRDefault="00F067A6">
                      <w:r>
                        <w:t>Table X: Summary table of necropsy cases by species and state submitted to SCWDS between January 2019 and December 2022</w:t>
                      </w:r>
                    </w:p>
                  </w:txbxContent>
                </v:textbox>
                <w10:wrap type="square"/>
              </v:shape>
            </w:pict>
          </mc:Fallback>
        </mc:AlternateContent>
      </w:r>
      <w:r w:rsidR="00932599" w:rsidRPr="00373CC6">
        <w:rPr>
          <w:rFonts w:ascii="Times New Roman" w:hAnsi="Times New Roman" w:cs="Times New Roman"/>
          <w:color w:val="212121"/>
          <w:sz w:val="24"/>
          <w:szCs w:val="24"/>
          <w:shd w:val="clear" w:color="auto" w:fill="FFFFFF"/>
        </w:rPr>
        <w:t xml:space="preserve">A total of 270 </w:t>
      </w:r>
      <w:proofErr w:type="spellStart"/>
      <w:r w:rsidR="00932599" w:rsidRPr="00373CC6">
        <w:rPr>
          <w:rFonts w:ascii="Times New Roman" w:hAnsi="Times New Roman" w:cs="Times New Roman"/>
          <w:color w:val="212121"/>
          <w:sz w:val="24"/>
          <w:szCs w:val="24"/>
          <w:shd w:val="clear" w:color="auto" w:fill="FFFFFF"/>
        </w:rPr>
        <w:t>mesocar</w:t>
      </w:r>
      <w:r w:rsidR="00D56184" w:rsidRPr="00373CC6">
        <w:rPr>
          <w:rFonts w:ascii="Times New Roman" w:hAnsi="Times New Roman" w:cs="Times New Roman"/>
          <w:color w:val="212121"/>
          <w:sz w:val="24"/>
          <w:szCs w:val="24"/>
          <w:shd w:val="clear" w:color="auto" w:fill="FFFFFF"/>
        </w:rPr>
        <w:t>ni</w:t>
      </w:r>
      <w:r w:rsidR="00932599" w:rsidRPr="00373CC6">
        <w:rPr>
          <w:rFonts w:ascii="Times New Roman" w:hAnsi="Times New Roman" w:cs="Times New Roman"/>
          <w:color w:val="212121"/>
          <w:sz w:val="24"/>
          <w:szCs w:val="24"/>
          <w:shd w:val="clear" w:color="auto" w:fill="FFFFFF"/>
        </w:rPr>
        <w:t>vores</w:t>
      </w:r>
      <w:proofErr w:type="spellEnd"/>
      <w:r w:rsidR="00932599" w:rsidRPr="00373CC6">
        <w:rPr>
          <w:rFonts w:ascii="Times New Roman" w:hAnsi="Times New Roman" w:cs="Times New Roman"/>
          <w:color w:val="212121"/>
          <w:sz w:val="24"/>
          <w:szCs w:val="24"/>
          <w:shd w:val="clear" w:color="auto" w:fill="FFFFFF"/>
        </w:rPr>
        <w:t xml:space="preserve"> were present in this dataset from January 2019 to December 2022. 158 out of the 270 </w:t>
      </w:r>
      <w:proofErr w:type="spellStart"/>
      <w:r w:rsidR="00932599" w:rsidRPr="00373CC6">
        <w:rPr>
          <w:rFonts w:ascii="Times New Roman" w:hAnsi="Times New Roman" w:cs="Times New Roman"/>
          <w:color w:val="212121"/>
          <w:sz w:val="24"/>
          <w:szCs w:val="24"/>
          <w:shd w:val="clear" w:color="auto" w:fill="FFFFFF"/>
        </w:rPr>
        <w:t>mesocarnivores</w:t>
      </w:r>
      <w:proofErr w:type="spellEnd"/>
      <w:r w:rsidR="00932599" w:rsidRPr="00373CC6">
        <w:rPr>
          <w:rFonts w:ascii="Times New Roman" w:hAnsi="Times New Roman" w:cs="Times New Roman"/>
          <w:color w:val="212121"/>
          <w:sz w:val="24"/>
          <w:szCs w:val="24"/>
          <w:shd w:val="clear" w:color="auto" w:fill="FFFFFF"/>
        </w:rPr>
        <w:t xml:space="preserve"> (58.5%) were diagnosed as CDV positive</w:t>
      </w:r>
      <w:r w:rsidR="00373CC6">
        <w:rPr>
          <w:rFonts w:ascii="Times New Roman" w:hAnsi="Times New Roman" w:cs="Times New Roman"/>
          <w:color w:val="212121"/>
          <w:sz w:val="24"/>
          <w:szCs w:val="24"/>
          <w:shd w:val="clear" w:color="auto" w:fill="FFFFFF"/>
        </w:rPr>
        <w:t xml:space="preserve"> at necropsy</w:t>
      </w:r>
      <w:r w:rsidR="00932599" w:rsidRPr="00373CC6">
        <w:rPr>
          <w:rFonts w:ascii="Times New Roman" w:hAnsi="Times New Roman" w:cs="Times New Roman"/>
          <w:color w:val="212121"/>
          <w:sz w:val="24"/>
          <w:szCs w:val="24"/>
          <w:shd w:val="clear" w:color="auto" w:fill="FFFFFF"/>
        </w:rPr>
        <w:t xml:space="preserve">. There </w:t>
      </w:r>
      <w:r w:rsidR="00932599" w:rsidRPr="00373CC6">
        <w:rPr>
          <w:rFonts w:ascii="Times New Roman" w:hAnsi="Times New Roman" w:cs="Times New Roman"/>
          <w:color w:val="212121"/>
          <w:sz w:val="24"/>
          <w:szCs w:val="24"/>
          <w:shd w:val="clear" w:color="auto" w:fill="FFFFFF"/>
        </w:rPr>
        <w:lastRenderedPageBreak/>
        <w:t xml:space="preserve">were four host species present in this </w:t>
      </w:r>
      <w:r w:rsidR="0072266A" w:rsidRPr="00373CC6">
        <w:rPr>
          <w:rFonts w:ascii="Times New Roman" w:hAnsi="Times New Roman" w:cs="Times New Roman"/>
          <w:color w:val="212121"/>
          <w:sz w:val="24"/>
          <w:szCs w:val="24"/>
          <w:shd w:val="clear" w:color="auto" w:fill="FFFFFF"/>
        </w:rPr>
        <w:t>data:</w:t>
      </w:r>
      <w:r w:rsidR="00932599" w:rsidRPr="00373CC6">
        <w:rPr>
          <w:rFonts w:ascii="Times New Roman" w:hAnsi="Times New Roman" w:cs="Times New Roman"/>
          <w:color w:val="212121"/>
          <w:sz w:val="24"/>
          <w:szCs w:val="24"/>
          <w:shd w:val="clear" w:color="auto" w:fill="FFFFFF"/>
        </w:rPr>
        <w:t xml:space="preserve"> raccoon, </w:t>
      </w:r>
      <w:r w:rsidR="0072266A" w:rsidRPr="00373CC6">
        <w:rPr>
          <w:rFonts w:ascii="Times New Roman" w:hAnsi="Times New Roman" w:cs="Times New Roman"/>
          <w:color w:val="212121"/>
          <w:sz w:val="24"/>
          <w:szCs w:val="24"/>
          <w:shd w:val="clear" w:color="auto" w:fill="FFFFFF"/>
        </w:rPr>
        <w:t>gray fox</w:t>
      </w:r>
      <w:r w:rsidR="00932599" w:rsidRPr="00373CC6">
        <w:rPr>
          <w:rFonts w:ascii="Times New Roman" w:hAnsi="Times New Roman" w:cs="Times New Roman"/>
          <w:color w:val="212121"/>
          <w:sz w:val="24"/>
          <w:szCs w:val="24"/>
          <w:shd w:val="clear" w:color="auto" w:fill="FFFFFF"/>
        </w:rPr>
        <w:t xml:space="preserve">, striped skunk, red fox. These animals came from 13 states. The breakdown </w:t>
      </w:r>
      <w:r w:rsidR="0072266A" w:rsidRPr="00373CC6">
        <w:rPr>
          <w:rFonts w:ascii="Times New Roman" w:hAnsi="Times New Roman" w:cs="Times New Roman"/>
          <w:color w:val="212121"/>
          <w:sz w:val="24"/>
          <w:szCs w:val="24"/>
          <w:shd w:val="clear" w:color="auto" w:fill="FFFFFF"/>
        </w:rPr>
        <w:t>o</w:t>
      </w:r>
      <w:r w:rsidR="00932599" w:rsidRPr="00373CC6">
        <w:rPr>
          <w:rFonts w:ascii="Times New Roman" w:hAnsi="Times New Roman" w:cs="Times New Roman"/>
          <w:color w:val="212121"/>
          <w:sz w:val="24"/>
          <w:szCs w:val="24"/>
          <w:shd w:val="clear" w:color="auto" w:fill="FFFFFF"/>
        </w:rPr>
        <w:t xml:space="preserve">f the state and species distribution is shown in table X. </w:t>
      </w:r>
    </w:p>
    <w:tbl>
      <w:tblPr>
        <w:tblStyle w:val="GridTable5Dark-Accent3"/>
        <w:tblW w:w="9791" w:type="dxa"/>
        <w:tblLook w:val="04A0" w:firstRow="1" w:lastRow="0" w:firstColumn="1" w:lastColumn="0" w:noHBand="0" w:noVBand="1"/>
      </w:tblPr>
      <w:tblGrid>
        <w:gridCol w:w="1624"/>
        <w:gridCol w:w="1624"/>
        <w:gridCol w:w="1671"/>
        <w:gridCol w:w="1624"/>
        <w:gridCol w:w="1624"/>
        <w:gridCol w:w="1624"/>
      </w:tblGrid>
      <w:tr w:rsidR="00932599" w:rsidRPr="00922F84" w14:paraId="6A5BE117" w14:textId="77777777" w:rsidTr="00EC302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1A592A37" w14:textId="77777777" w:rsidR="00932599" w:rsidRPr="00922F84" w:rsidRDefault="00932599" w:rsidP="00741F81">
            <w:pPr>
              <w:rPr>
                <w:rFonts w:ascii="Times New Roman" w:eastAsia="Times New Roman" w:hAnsi="Times New Roman" w:cs="Times New Roman"/>
                <w:sz w:val="24"/>
                <w:szCs w:val="24"/>
              </w:rPr>
            </w:pPr>
          </w:p>
        </w:tc>
        <w:tc>
          <w:tcPr>
            <w:tcW w:w="1624" w:type="dxa"/>
            <w:noWrap/>
            <w:hideMark/>
          </w:tcPr>
          <w:p w14:paraId="69B53C72" w14:textId="77777777" w:rsidR="00932599" w:rsidRPr="00922F84" w:rsidRDefault="00932599" w:rsidP="00741F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Gray Fox</w:t>
            </w:r>
          </w:p>
        </w:tc>
        <w:tc>
          <w:tcPr>
            <w:tcW w:w="1671" w:type="dxa"/>
            <w:noWrap/>
            <w:hideMark/>
          </w:tcPr>
          <w:p w14:paraId="68DCD1A8" w14:textId="77777777" w:rsidR="00932599" w:rsidRPr="00922F84" w:rsidRDefault="00932599" w:rsidP="00741F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Raccoon</w:t>
            </w:r>
          </w:p>
        </w:tc>
        <w:tc>
          <w:tcPr>
            <w:tcW w:w="1624" w:type="dxa"/>
            <w:noWrap/>
            <w:hideMark/>
          </w:tcPr>
          <w:p w14:paraId="7A63F79D" w14:textId="77777777" w:rsidR="00932599" w:rsidRPr="00922F84" w:rsidRDefault="00932599" w:rsidP="00741F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Red Fox</w:t>
            </w:r>
          </w:p>
        </w:tc>
        <w:tc>
          <w:tcPr>
            <w:tcW w:w="1624" w:type="dxa"/>
            <w:noWrap/>
            <w:hideMark/>
          </w:tcPr>
          <w:p w14:paraId="681F3D37" w14:textId="77777777" w:rsidR="00932599" w:rsidRPr="00922F84" w:rsidRDefault="00932599" w:rsidP="00741F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Striped Skunk</w:t>
            </w:r>
          </w:p>
        </w:tc>
        <w:tc>
          <w:tcPr>
            <w:tcW w:w="1624" w:type="dxa"/>
            <w:noWrap/>
            <w:hideMark/>
          </w:tcPr>
          <w:p w14:paraId="117C5880" w14:textId="77777777" w:rsidR="00932599" w:rsidRPr="00922F84" w:rsidRDefault="00932599" w:rsidP="00741F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Sum</w:t>
            </w:r>
          </w:p>
        </w:tc>
      </w:tr>
      <w:tr w:rsidR="00932599" w:rsidRPr="00922F84" w14:paraId="4D8E609C"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61D73134"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AR</w:t>
            </w:r>
          </w:p>
        </w:tc>
        <w:tc>
          <w:tcPr>
            <w:tcW w:w="1624" w:type="dxa"/>
            <w:noWrap/>
            <w:hideMark/>
          </w:tcPr>
          <w:p w14:paraId="17878FC7"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71" w:type="dxa"/>
            <w:noWrap/>
            <w:hideMark/>
          </w:tcPr>
          <w:p w14:paraId="46A390BF"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c>
          <w:tcPr>
            <w:tcW w:w="1624" w:type="dxa"/>
            <w:noWrap/>
            <w:hideMark/>
          </w:tcPr>
          <w:p w14:paraId="0BF4C5DC"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48572D90"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537BC055"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17</w:t>
            </w:r>
          </w:p>
        </w:tc>
      </w:tr>
      <w:tr w:rsidR="00932599" w:rsidRPr="00922F84" w14:paraId="2B753C5A"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6A1D1171"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FL</w:t>
            </w:r>
          </w:p>
        </w:tc>
        <w:tc>
          <w:tcPr>
            <w:tcW w:w="1624" w:type="dxa"/>
            <w:noWrap/>
            <w:hideMark/>
          </w:tcPr>
          <w:p w14:paraId="783314E8"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5AB607F5" w14:textId="1FDA699F"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6</w:t>
            </w:r>
          </w:p>
        </w:tc>
        <w:tc>
          <w:tcPr>
            <w:tcW w:w="1624" w:type="dxa"/>
            <w:noWrap/>
            <w:hideMark/>
          </w:tcPr>
          <w:p w14:paraId="145C2FA1"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24" w:type="dxa"/>
            <w:noWrap/>
            <w:hideMark/>
          </w:tcPr>
          <w:p w14:paraId="2F9BDD00"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097A149B"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8</w:t>
            </w:r>
          </w:p>
        </w:tc>
      </w:tr>
      <w:tr w:rsidR="00932599" w:rsidRPr="00922F84" w14:paraId="020C880E"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4B990B75"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GA</w:t>
            </w:r>
          </w:p>
        </w:tc>
        <w:tc>
          <w:tcPr>
            <w:tcW w:w="1624" w:type="dxa"/>
            <w:noWrap/>
            <w:hideMark/>
          </w:tcPr>
          <w:p w14:paraId="49595B46"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9</w:t>
            </w:r>
          </w:p>
        </w:tc>
        <w:tc>
          <w:tcPr>
            <w:tcW w:w="1671" w:type="dxa"/>
            <w:noWrap/>
            <w:hideMark/>
          </w:tcPr>
          <w:p w14:paraId="040F691F"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25</w:t>
            </w:r>
          </w:p>
        </w:tc>
        <w:tc>
          <w:tcPr>
            <w:tcW w:w="1624" w:type="dxa"/>
            <w:noWrap/>
            <w:hideMark/>
          </w:tcPr>
          <w:p w14:paraId="5E4071D3"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695B81E5"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76930AA6"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37</w:t>
            </w:r>
          </w:p>
        </w:tc>
      </w:tr>
      <w:tr w:rsidR="00932599" w:rsidRPr="00922F84" w14:paraId="1B54A339"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35CC3D67"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KS</w:t>
            </w:r>
          </w:p>
        </w:tc>
        <w:tc>
          <w:tcPr>
            <w:tcW w:w="1624" w:type="dxa"/>
            <w:noWrap/>
            <w:hideMark/>
          </w:tcPr>
          <w:p w14:paraId="775C7AB9"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31DD080A" w14:textId="2E925BD9"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c>
          <w:tcPr>
            <w:tcW w:w="1624" w:type="dxa"/>
            <w:noWrap/>
            <w:hideMark/>
          </w:tcPr>
          <w:p w14:paraId="078A32CA"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5BCB29FA"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12</w:t>
            </w:r>
          </w:p>
        </w:tc>
        <w:tc>
          <w:tcPr>
            <w:tcW w:w="1624" w:type="dxa"/>
            <w:noWrap/>
            <w:hideMark/>
          </w:tcPr>
          <w:p w14:paraId="1C16374F"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29</w:t>
            </w:r>
          </w:p>
        </w:tc>
      </w:tr>
      <w:tr w:rsidR="00932599" w:rsidRPr="00922F84" w14:paraId="0C05DB44"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19068D2A"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KY</w:t>
            </w:r>
          </w:p>
        </w:tc>
        <w:tc>
          <w:tcPr>
            <w:tcW w:w="1624" w:type="dxa"/>
            <w:noWrap/>
            <w:hideMark/>
          </w:tcPr>
          <w:p w14:paraId="2B62345D"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717F9EC9"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18</w:t>
            </w:r>
          </w:p>
        </w:tc>
        <w:tc>
          <w:tcPr>
            <w:tcW w:w="1624" w:type="dxa"/>
            <w:noWrap/>
            <w:hideMark/>
          </w:tcPr>
          <w:p w14:paraId="47FB7E67"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24" w:type="dxa"/>
            <w:noWrap/>
            <w:hideMark/>
          </w:tcPr>
          <w:p w14:paraId="162D1927"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24" w:type="dxa"/>
            <w:noWrap/>
            <w:hideMark/>
          </w:tcPr>
          <w:p w14:paraId="5B2A9793"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20</w:t>
            </w:r>
          </w:p>
        </w:tc>
      </w:tr>
      <w:tr w:rsidR="00932599" w:rsidRPr="00922F84" w14:paraId="507E63A7"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57B972A7"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LA</w:t>
            </w:r>
          </w:p>
        </w:tc>
        <w:tc>
          <w:tcPr>
            <w:tcW w:w="1624" w:type="dxa"/>
            <w:noWrap/>
            <w:hideMark/>
          </w:tcPr>
          <w:p w14:paraId="00705E4B"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4</w:t>
            </w:r>
          </w:p>
        </w:tc>
        <w:tc>
          <w:tcPr>
            <w:tcW w:w="1671" w:type="dxa"/>
            <w:noWrap/>
            <w:hideMark/>
          </w:tcPr>
          <w:p w14:paraId="71DE0CC1"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c>
          <w:tcPr>
            <w:tcW w:w="1624" w:type="dxa"/>
            <w:noWrap/>
            <w:hideMark/>
          </w:tcPr>
          <w:p w14:paraId="6E9C3A14"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24" w:type="dxa"/>
            <w:noWrap/>
            <w:hideMark/>
          </w:tcPr>
          <w:p w14:paraId="7A6D0148"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42D71646"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22</w:t>
            </w:r>
          </w:p>
        </w:tc>
      </w:tr>
      <w:tr w:rsidR="00932599" w:rsidRPr="00922F84" w14:paraId="6BDF2860"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1BC1F0E9"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MO</w:t>
            </w:r>
          </w:p>
        </w:tc>
        <w:tc>
          <w:tcPr>
            <w:tcW w:w="1624" w:type="dxa"/>
            <w:noWrap/>
            <w:hideMark/>
          </w:tcPr>
          <w:p w14:paraId="7A43DC0E"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71" w:type="dxa"/>
            <w:noWrap/>
            <w:hideMark/>
          </w:tcPr>
          <w:p w14:paraId="185DF4E2" w14:textId="64103341"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19</w:t>
            </w:r>
          </w:p>
        </w:tc>
        <w:tc>
          <w:tcPr>
            <w:tcW w:w="1624" w:type="dxa"/>
            <w:noWrap/>
            <w:hideMark/>
          </w:tcPr>
          <w:p w14:paraId="678835E0"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24" w:type="dxa"/>
            <w:noWrap/>
            <w:hideMark/>
          </w:tcPr>
          <w:p w14:paraId="6F87BFEB"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9</w:t>
            </w:r>
          </w:p>
        </w:tc>
        <w:tc>
          <w:tcPr>
            <w:tcW w:w="1624" w:type="dxa"/>
            <w:noWrap/>
            <w:hideMark/>
          </w:tcPr>
          <w:p w14:paraId="45DA89A4"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32</w:t>
            </w:r>
          </w:p>
        </w:tc>
      </w:tr>
      <w:tr w:rsidR="00932599" w:rsidRPr="00922F84" w14:paraId="28BAA8DC"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6B1CD5DF"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NC</w:t>
            </w:r>
          </w:p>
        </w:tc>
        <w:tc>
          <w:tcPr>
            <w:tcW w:w="1624" w:type="dxa"/>
            <w:noWrap/>
            <w:hideMark/>
          </w:tcPr>
          <w:p w14:paraId="4C45B489"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15</w:t>
            </w:r>
          </w:p>
        </w:tc>
        <w:tc>
          <w:tcPr>
            <w:tcW w:w="1671" w:type="dxa"/>
            <w:noWrap/>
            <w:hideMark/>
          </w:tcPr>
          <w:p w14:paraId="292BD499"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53</w:t>
            </w:r>
          </w:p>
        </w:tc>
        <w:tc>
          <w:tcPr>
            <w:tcW w:w="1624" w:type="dxa"/>
            <w:noWrap/>
            <w:hideMark/>
          </w:tcPr>
          <w:p w14:paraId="1187A97B"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1C7D9A7E"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24" w:type="dxa"/>
            <w:noWrap/>
            <w:hideMark/>
          </w:tcPr>
          <w:p w14:paraId="199CA034"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73</w:t>
            </w:r>
          </w:p>
        </w:tc>
      </w:tr>
      <w:tr w:rsidR="00932599" w:rsidRPr="00922F84" w14:paraId="11B0BE5B"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1BECBBB8"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NE</w:t>
            </w:r>
          </w:p>
        </w:tc>
        <w:tc>
          <w:tcPr>
            <w:tcW w:w="1624" w:type="dxa"/>
            <w:noWrap/>
            <w:hideMark/>
          </w:tcPr>
          <w:p w14:paraId="63EA335F"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2AC19FD3" w14:textId="5E041E6A"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24" w:type="dxa"/>
            <w:noWrap/>
            <w:hideMark/>
          </w:tcPr>
          <w:p w14:paraId="611D3319"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383E30EE"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24" w:type="dxa"/>
            <w:noWrap/>
            <w:hideMark/>
          </w:tcPr>
          <w:p w14:paraId="44E7F50D"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r>
      <w:tr w:rsidR="00932599" w:rsidRPr="00922F84" w14:paraId="32BEAB1B"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4483593D"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PA</w:t>
            </w:r>
          </w:p>
        </w:tc>
        <w:tc>
          <w:tcPr>
            <w:tcW w:w="1624" w:type="dxa"/>
            <w:noWrap/>
            <w:hideMark/>
          </w:tcPr>
          <w:p w14:paraId="7E034B21"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71" w:type="dxa"/>
            <w:noWrap/>
            <w:hideMark/>
          </w:tcPr>
          <w:p w14:paraId="5F662640"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5</w:t>
            </w:r>
          </w:p>
        </w:tc>
        <w:tc>
          <w:tcPr>
            <w:tcW w:w="1624" w:type="dxa"/>
            <w:noWrap/>
            <w:hideMark/>
          </w:tcPr>
          <w:p w14:paraId="6CD6496D"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73CBD52D"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6DBE25D7"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6</w:t>
            </w:r>
          </w:p>
        </w:tc>
      </w:tr>
      <w:tr w:rsidR="00932599" w:rsidRPr="00922F84" w14:paraId="2CE06832"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57B70A57"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TN</w:t>
            </w:r>
          </w:p>
        </w:tc>
        <w:tc>
          <w:tcPr>
            <w:tcW w:w="1624" w:type="dxa"/>
            <w:noWrap/>
            <w:hideMark/>
          </w:tcPr>
          <w:p w14:paraId="24149C26"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71" w:type="dxa"/>
            <w:noWrap/>
            <w:hideMark/>
          </w:tcPr>
          <w:p w14:paraId="45B730E6"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24" w:type="dxa"/>
            <w:noWrap/>
            <w:hideMark/>
          </w:tcPr>
          <w:p w14:paraId="1FDBD241"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4F1DD444"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46650793"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r>
      <w:tr w:rsidR="00932599" w:rsidRPr="00922F84" w14:paraId="7650C0F0"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380A1F2E"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VA</w:t>
            </w:r>
          </w:p>
        </w:tc>
        <w:tc>
          <w:tcPr>
            <w:tcW w:w="1624" w:type="dxa"/>
            <w:noWrap/>
            <w:hideMark/>
          </w:tcPr>
          <w:p w14:paraId="775AF974"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7820DDDC"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1FEC318B"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43355546"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7015259C"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6</w:t>
            </w:r>
          </w:p>
        </w:tc>
      </w:tr>
      <w:tr w:rsidR="00932599" w:rsidRPr="00922F84" w14:paraId="0D6AEA0B"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1306AD5A"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WV</w:t>
            </w:r>
          </w:p>
        </w:tc>
        <w:tc>
          <w:tcPr>
            <w:tcW w:w="1624" w:type="dxa"/>
            <w:noWrap/>
            <w:hideMark/>
          </w:tcPr>
          <w:p w14:paraId="02351A69"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4A42D0E9"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9</w:t>
            </w:r>
          </w:p>
        </w:tc>
        <w:tc>
          <w:tcPr>
            <w:tcW w:w="1624" w:type="dxa"/>
            <w:noWrap/>
            <w:hideMark/>
          </w:tcPr>
          <w:p w14:paraId="00555F48"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5</w:t>
            </w:r>
          </w:p>
        </w:tc>
        <w:tc>
          <w:tcPr>
            <w:tcW w:w="1624" w:type="dxa"/>
            <w:noWrap/>
            <w:hideMark/>
          </w:tcPr>
          <w:p w14:paraId="6634EF19"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17C576CA"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r>
      <w:tr w:rsidR="00932599" w:rsidRPr="00922F84" w14:paraId="25AE9DC5"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59A1667C"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Sum</w:t>
            </w:r>
          </w:p>
        </w:tc>
        <w:tc>
          <w:tcPr>
            <w:tcW w:w="1624" w:type="dxa"/>
            <w:noWrap/>
            <w:hideMark/>
          </w:tcPr>
          <w:p w14:paraId="1FE58F9F"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36</w:t>
            </w:r>
          </w:p>
        </w:tc>
        <w:tc>
          <w:tcPr>
            <w:tcW w:w="1671" w:type="dxa"/>
            <w:noWrap/>
            <w:hideMark/>
          </w:tcPr>
          <w:p w14:paraId="44C381CE"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182</w:t>
            </w:r>
          </w:p>
        </w:tc>
        <w:tc>
          <w:tcPr>
            <w:tcW w:w="1624" w:type="dxa"/>
            <w:noWrap/>
            <w:hideMark/>
          </w:tcPr>
          <w:p w14:paraId="1B579AC6"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23</w:t>
            </w:r>
          </w:p>
        </w:tc>
        <w:tc>
          <w:tcPr>
            <w:tcW w:w="1624" w:type="dxa"/>
            <w:noWrap/>
            <w:hideMark/>
          </w:tcPr>
          <w:p w14:paraId="0AD956BB"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29</w:t>
            </w:r>
          </w:p>
        </w:tc>
        <w:tc>
          <w:tcPr>
            <w:tcW w:w="1624" w:type="dxa"/>
            <w:noWrap/>
            <w:hideMark/>
          </w:tcPr>
          <w:p w14:paraId="4EE0EB45"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270</w:t>
            </w:r>
          </w:p>
        </w:tc>
      </w:tr>
    </w:tbl>
    <w:p w14:paraId="7B3BE879" w14:textId="4B57DC24" w:rsidR="00932599" w:rsidRPr="00373CC6" w:rsidRDefault="00F067A6" w:rsidP="00373CC6">
      <w:pPr>
        <w:pStyle w:val="NormalWeb"/>
        <w:shd w:val="clear" w:color="auto" w:fill="FFFFFF"/>
        <w:spacing w:before="0" w:beforeAutospacing="0" w:after="240" w:afterAutospacing="0"/>
        <w:rPr>
          <w:b/>
          <w:bCs/>
          <w:color w:val="000000"/>
        </w:rPr>
      </w:pPr>
      <w:r w:rsidRPr="00F067A6">
        <w:rPr>
          <w:b/>
          <w:bCs/>
          <w:noProof/>
          <w:color w:val="212121"/>
          <w:shd w:val="clear" w:color="auto" w:fill="FFFFFF"/>
        </w:rPr>
        <w:lastRenderedPageBreak/>
        <mc:AlternateContent>
          <mc:Choice Requires="wps">
            <w:drawing>
              <wp:anchor distT="45720" distB="45720" distL="114300" distR="114300" simplePos="0" relativeHeight="251663360" behindDoc="0" locked="0" layoutInCell="1" allowOverlap="1" wp14:anchorId="19D18AE5" wp14:editId="6CB9ED16">
                <wp:simplePos x="0" y="0"/>
                <wp:positionH relativeFrom="column">
                  <wp:posOffset>180975</wp:posOffset>
                </wp:positionH>
                <wp:positionV relativeFrom="paragraph">
                  <wp:posOffset>4218305</wp:posOffset>
                </wp:positionV>
                <wp:extent cx="5612765" cy="1404620"/>
                <wp:effectExtent l="0" t="0" r="26035"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2765" cy="1404620"/>
                        </a:xfrm>
                        <a:prstGeom prst="rect">
                          <a:avLst/>
                        </a:prstGeom>
                        <a:solidFill>
                          <a:srgbClr val="FFFFFF"/>
                        </a:solidFill>
                        <a:ln w="9525">
                          <a:solidFill>
                            <a:srgbClr val="000000"/>
                          </a:solidFill>
                          <a:miter lim="800000"/>
                          <a:headEnd/>
                          <a:tailEnd/>
                        </a:ln>
                      </wps:spPr>
                      <wps:txbx>
                        <w:txbxContent>
                          <w:p w14:paraId="7CD6A8DE" w14:textId="57587350" w:rsidR="00F067A6" w:rsidRDefault="00F067A6">
                            <w:r>
                              <w:t xml:space="preserve">Figure X: Map of distribution of necropsy cases submitted to SCWDS by </w:t>
                            </w:r>
                            <w:proofErr w:type="gramStart"/>
                            <w:r>
                              <w:t>species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D18AE5" id="_x0000_s1027" type="#_x0000_t202" style="position:absolute;margin-left:14.25pt;margin-top:332.15pt;width:441.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">
                <v:textbox style="mso-fit-shape-to-text:t">
                  <w:txbxContent>
                    <w:p w14:paraId="7CD6A8DE" w14:textId="57587350" w:rsidR="00F067A6" w:rsidRDefault="00F067A6">
                      <w:r>
                        <w:t>Figure X: Map of distribution of necropsy cases submitted to SCWDS by species</w:t>
                      </w:r>
                    </w:p>
                  </w:txbxContent>
                </v:textbox>
                <w10:wrap type="square"/>
              </v:shape>
            </w:pict>
          </mc:Fallback>
        </mc:AlternateContent>
      </w:r>
      <w:r w:rsidR="0027393B">
        <w:rPr>
          <w:b/>
          <w:bCs/>
          <w:noProof/>
          <w:color w:val="000000"/>
        </w:rPr>
        <w:drawing>
          <wp:anchor distT="0" distB="0" distL="114300" distR="114300" simplePos="0" relativeHeight="251667456" behindDoc="0" locked="0" layoutInCell="1" allowOverlap="1" wp14:anchorId="552B1349" wp14:editId="52B3CE9B">
            <wp:simplePos x="0" y="0"/>
            <wp:positionH relativeFrom="column">
              <wp:posOffset>0</wp:posOffset>
            </wp:positionH>
            <wp:positionV relativeFrom="paragraph">
              <wp:posOffset>0</wp:posOffset>
            </wp:positionV>
            <wp:extent cx="6473190" cy="3883025"/>
            <wp:effectExtent l="0" t="0" r="3810" b="3175"/>
            <wp:wrapTopAndBottom/>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10" cstate="print">
                      <a:extLst>
                        <a:ext uri="{28A0092B-C50C-407E-A947-70E740481C1C}">
                          <a14:useLocalDpi xmlns:a14="http://schemas.microsoft.com/office/drawing/2010/main" val="0"/>
                        </a:ext>
                      </a:extLst>
                    </a:blip>
                    <a:srcRect t="17213" b="17441"/>
                    <a:stretch/>
                  </pic:blipFill>
                  <pic:spPr bwMode="auto">
                    <a:xfrm>
                      <a:off x="0" y="0"/>
                      <a:ext cx="6473190" cy="3883025"/>
                    </a:xfrm>
                    <a:prstGeom prst="rect">
                      <a:avLst/>
                    </a:prstGeom>
                    <a:ln>
                      <a:noFill/>
                    </a:ln>
                    <a:extLst>
                      <a:ext uri="{53640926-AAD7-44D8-BBD7-CCE9431645EC}">
                        <a14:shadowObscured xmlns:a14="http://schemas.microsoft.com/office/drawing/2010/main"/>
                      </a:ext>
                    </a:extLst>
                  </pic:spPr>
                </pic:pic>
              </a:graphicData>
            </a:graphic>
          </wp:anchor>
        </w:drawing>
      </w:r>
    </w:p>
    <w:p w14:paraId="29FE8A5D" w14:textId="1571D728" w:rsidR="00932599" w:rsidRPr="0027393B" w:rsidRDefault="0027393B" w:rsidP="0027393B">
      <w:pPr>
        <w:spacing w:line="480" w:lineRule="auto"/>
        <w:rPr>
          <w:rFonts w:ascii="Times New Roman" w:hAnsi="Times New Roman" w:cs="Times New Roman"/>
          <w:b/>
          <w:bCs/>
          <w:color w:val="212121"/>
          <w:sz w:val="24"/>
          <w:szCs w:val="24"/>
          <w:shd w:val="clear" w:color="auto" w:fill="FFFFFF"/>
        </w:rPr>
      </w:pPr>
      <w:r w:rsidRPr="0027393B">
        <w:rPr>
          <w:rFonts w:ascii="Times New Roman" w:hAnsi="Times New Roman" w:cs="Times New Roman"/>
          <w:b/>
          <w:bCs/>
          <w:color w:val="212121"/>
          <w:sz w:val="24"/>
          <w:szCs w:val="24"/>
          <w:shd w:val="clear" w:color="auto" w:fill="FFFFFF"/>
        </w:rPr>
        <w:t>CDV Phylogeny</w:t>
      </w:r>
    </w:p>
    <w:p w14:paraId="28497B89" w14:textId="709D6ABF" w:rsidR="00932599" w:rsidRPr="00BF33A6" w:rsidRDefault="00011148" w:rsidP="0072266A">
      <w:pPr>
        <w:spacing w:line="480" w:lineRule="auto"/>
        <w:rPr>
          <w:rFonts w:ascii="Times New Roman" w:hAnsi="Times New Roman" w:cs="Times New Roman"/>
          <w:color w:val="212121"/>
          <w:sz w:val="24"/>
          <w:szCs w:val="24"/>
          <w:shd w:val="clear" w:color="auto" w:fill="FFFFFF"/>
        </w:rPr>
      </w:pPr>
      <w:r w:rsidRPr="00BF33A6">
        <w:rPr>
          <w:rFonts w:ascii="Times New Roman" w:hAnsi="Times New Roman" w:cs="Times New Roman"/>
          <w:color w:val="212121"/>
          <w:sz w:val="24"/>
          <w:szCs w:val="24"/>
          <w:shd w:val="clear" w:color="auto" w:fill="FFFFFF"/>
        </w:rPr>
        <w:t>31</w:t>
      </w:r>
      <w:r w:rsidR="00373CC6">
        <w:rPr>
          <w:rFonts w:ascii="Times New Roman" w:hAnsi="Times New Roman" w:cs="Times New Roman"/>
          <w:color w:val="212121"/>
          <w:sz w:val="24"/>
          <w:szCs w:val="24"/>
          <w:shd w:val="clear" w:color="auto" w:fill="FFFFFF"/>
        </w:rPr>
        <w:t xml:space="preserve"> </w:t>
      </w:r>
      <w:r w:rsidR="00932599" w:rsidRPr="00BF33A6">
        <w:rPr>
          <w:rFonts w:ascii="Times New Roman" w:hAnsi="Times New Roman" w:cs="Times New Roman"/>
          <w:color w:val="212121"/>
          <w:sz w:val="24"/>
          <w:szCs w:val="24"/>
          <w:shd w:val="clear" w:color="auto" w:fill="FFFFFF"/>
        </w:rPr>
        <w:t>CDV partial H-gene (</w:t>
      </w:r>
      <w:r w:rsidRPr="00BF33A6">
        <w:rPr>
          <w:rFonts w:ascii="Times New Roman" w:hAnsi="Times New Roman" w:cs="Times New Roman"/>
          <w:color w:val="212121"/>
          <w:sz w:val="24"/>
          <w:szCs w:val="24"/>
          <w:shd w:val="clear" w:color="auto" w:fill="FFFFFF"/>
        </w:rPr>
        <w:t>¬1200 bp</w:t>
      </w:r>
      <w:r w:rsidR="00932599" w:rsidRPr="00BF33A6">
        <w:rPr>
          <w:rFonts w:ascii="Times New Roman" w:hAnsi="Times New Roman" w:cs="Times New Roman"/>
          <w:color w:val="212121"/>
          <w:sz w:val="24"/>
          <w:szCs w:val="24"/>
          <w:shd w:val="clear" w:color="auto" w:fill="FFFFFF"/>
        </w:rPr>
        <w:t xml:space="preserve">) isolates from </w:t>
      </w:r>
      <w:r w:rsidRPr="00BF33A6">
        <w:rPr>
          <w:rFonts w:ascii="Times New Roman" w:hAnsi="Times New Roman" w:cs="Times New Roman"/>
          <w:color w:val="212121"/>
          <w:sz w:val="24"/>
          <w:szCs w:val="24"/>
          <w:shd w:val="clear" w:color="auto" w:fill="FFFFFF"/>
        </w:rPr>
        <w:t>5</w:t>
      </w:r>
      <w:r w:rsidR="00932599" w:rsidRPr="00BF33A6">
        <w:rPr>
          <w:rFonts w:ascii="Times New Roman" w:hAnsi="Times New Roman" w:cs="Times New Roman"/>
          <w:color w:val="212121"/>
          <w:sz w:val="24"/>
          <w:szCs w:val="24"/>
          <w:shd w:val="clear" w:color="auto" w:fill="FFFFFF"/>
        </w:rPr>
        <w:t xml:space="preserve"> stat</w:t>
      </w:r>
      <w:r w:rsidRPr="00BF33A6">
        <w:rPr>
          <w:rFonts w:ascii="Times New Roman" w:hAnsi="Times New Roman" w:cs="Times New Roman"/>
          <w:color w:val="212121"/>
          <w:sz w:val="24"/>
          <w:szCs w:val="24"/>
          <w:shd w:val="clear" w:color="auto" w:fill="FFFFFF"/>
        </w:rPr>
        <w:t>e</w:t>
      </w:r>
      <w:ins w:id="96" w:author="Nicole LYNN Gottdenker" w:date="2023-01-21T22:50:00Z">
        <w:r w:rsidR="00EA621A">
          <w:rPr>
            <w:rFonts w:ascii="Times New Roman" w:hAnsi="Times New Roman" w:cs="Times New Roman"/>
            <w:color w:val="212121"/>
            <w:sz w:val="24"/>
            <w:szCs w:val="24"/>
            <w:shd w:val="clear" w:color="auto" w:fill="FFFFFF"/>
          </w:rPr>
          <w:t xml:space="preserve"> from this study</w:t>
        </w:r>
      </w:ins>
      <w:del w:id="97" w:author="Nicole LYNN Gottdenker" w:date="2023-01-21T22:50:00Z">
        <w:r w:rsidRPr="00BF33A6" w:rsidDel="00EA621A">
          <w:rPr>
            <w:rFonts w:ascii="Times New Roman" w:hAnsi="Times New Roman" w:cs="Times New Roman"/>
            <w:color w:val="212121"/>
            <w:sz w:val="24"/>
            <w:szCs w:val="24"/>
            <w:shd w:val="clear" w:color="auto" w:fill="FFFFFF"/>
          </w:rPr>
          <w:delText>s</w:delText>
        </w:r>
      </w:del>
      <w:r w:rsidRPr="00BF33A6">
        <w:rPr>
          <w:rFonts w:ascii="Times New Roman" w:hAnsi="Times New Roman" w:cs="Times New Roman"/>
          <w:color w:val="212121"/>
          <w:sz w:val="24"/>
          <w:szCs w:val="24"/>
          <w:shd w:val="clear" w:color="auto" w:fill="FFFFFF"/>
        </w:rPr>
        <w:t xml:space="preserve">, in addition to 55 additional sequences downloaded from GenBank were aligned in </w:t>
      </w:r>
      <w:proofErr w:type="spellStart"/>
      <w:r w:rsidRPr="00BF33A6">
        <w:rPr>
          <w:rFonts w:ascii="Times New Roman" w:hAnsi="Times New Roman" w:cs="Times New Roman"/>
          <w:color w:val="212121"/>
          <w:sz w:val="24"/>
          <w:szCs w:val="24"/>
          <w:shd w:val="clear" w:color="auto" w:fill="FFFFFF"/>
        </w:rPr>
        <w:t>Geneious</w:t>
      </w:r>
      <w:proofErr w:type="spellEnd"/>
      <w:r w:rsidRPr="00BF33A6">
        <w:rPr>
          <w:rFonts w:ascii="Times New Roman" w:hAnsi="Times New Roman" w:cs="Times New Roman"/>
          <w:color w:val="212121"/>
          <w:sz w:val="24"/>
          <w:szCs w:val="24"/>
          <w:shd w:val="clear" w:color="auto" w:fill="FFFFFF"/>
        </w:rPr>
        <w:t xml:space="preserve"> and used to build a phylogenetic tree.22 of the isolates from eastern states (NC, FL, </w:t>
      </w:r>
      <w:r w:rsidR="0072266A" w:rsidRPr="00BF33A6">
        <w:rPr>
          <w:rFonts w:ascii="Times New Roman" w:hAnsi="Times New Roman" w:cs="Times New Roman"/>
          <w:color w:val="212121"/>
          <w:sz w:val="24"/>
          <w:szCs w:val="24"/>
          <w:shd w:val="clear" w:color="auto" w:fill="FFFFFF"/>
        </w:rPr>
        <w:t>GA) grouped</w:t>
      </w:r>
      <w:r w:rsidRPr="00BF33A6">
        <w:rPr>
          <w:rFonts w:ascii="Times New Roman" w:hAnsi="Times New Roman" w:cs="Times New Roman"/>
          <w:color w:val="212121"/>
          <w:sz w:val="24"/>
          <w:szCs w:val="24"/>
          <w:shd w:val="clear" w:color="auto" w:fill="FFFFFF"/>
        </w:rPr>
        <w:t xml:space="preserve"> together in one large cluster.  Isolates from </w:t>
      </w:r>
      <w:r w:rsidR="0072266A" w:rsidRPr="00BF33A6">
        <w:rPr>
          <w:rFonts w:ascii="Times New Roman" w:hAnsi="Times New Roman" w:cs="Times New Roman"/>
          <w:color w:val="212121"/>
          <w:sz w:val="24"/>
          <w:szCs w:val="24"/>
          <w:shd w:val="clear" w:color="auto" w:fill="FFFFFF"/>
        </w:rPr>
        <w:t>Missouri</w:t>
      </w:r>
      <w:r w:rsidRPr="00BF33A6">
        <w:rPr>
          <w:rFonts w:ascii="Times New Roman" w:hAnsi="Times New Roman" w:cs="Times New Roman"/>
          <w:color w:val="212121"/>
          <w:sz w:val="24"/>
          <w:szCs w:val="24"/>
          <w:shd w:val="clear" w:color="auto" w:fill="FFFFFF"/>
        </w:rPr>
        <w:t xml:space="preserve"> and </w:t>
      </w:r>
      <w:r w:rsidR="0072266A" w:rsidRPr="00BF33A6">
        <w:rPr>
          <w:rFonts w:ascii="Times New Roman" w:hAnsi="Times New Roman" w:cs="Times New Roman"/>
          <w:color w:val="212121"/>
          <w:sz w:val="24"/>
          <w:szCs w:val="24"/>
          <w:shd w:val="clear" w:color="auto" w:fill="FFFFFF"/>
        </w:rPr>
        <w:t>Arkansas</w:t>
      </w:r>
      <w:r w:rsidRPr="00BF33A6">
        <w:rPr>
          <w:rFonts w:ascii="Times New Roman" w:hAnsi="Times New Roman" w:cs="Times New Roman"/>
          <w:color w:val="212121"/>
          <w:sz w:val="24"/>
          <w:szCs w:val="24"/>
          <w:shd w:val="clear" w:color="auto" w:fill="FFFFFF"/>
        </w:rPr>
        <w:t xml:space="preserve"> clustered quite </w:t>
      </w:r>
      <w:r w:rsidR="0072266A" w:rsidRPr="00BF33A6">
        <w:rPr>
          <w:rFonts w:ascii="Times New Roman" w:hAnsi="Times New Roman" w:cs="Times New Roman"/>
          <w:color w:val="212121"/>
          <w:sz w:val="24"/>
          <w:szCs w:val="24"/>
          <w:shd w:val="clear" w:color="auto" w:fill="FFFFFF"/>
        </w:rPr>
        <w:t>distinctly</w:t>
      </w:r>
      <w:r w:rsidRPr="00BF33A6">
        <w:rPr>
          <w:rFonts w:ascii="Times New Roman" w:hAnsi="Times New Roman" w:cs="Times New Roman"/>
          <w:color w:val="212121"/>
          <w:sz w:val="24"/>
          <w:szCs w:val="24"/>
          <w:shd w:val="clear" w:color="auto" w:fill="FFFFFF"/>
        </w:rPr>
        <w:t xml:space="preserve"> from this large eastern clade </w:t>
      </w:r>
      <w:r w:rsidR="0072266A" w:rsidRPr="00BF33A6">
        <w:rPr>
          <w:rFonts w:ascii="Times New Roman" w:hAnsi="Times New Roman" w:cs="Times New Roman"/>
          <w:color w:val="212121"/>
          <w:sz w:val="24"/>
          <w:szCs w:val="24"/>
          <w:shd w:val="clear" w:color="auto" w:fill="FFFFFF"/>
        </w:rPr>
        <w:t>although,</w:t>
      </w:r>
      <w:r w:rsidRPr="00BF33A6">
        <w:rPr>
          <w:rFonts w:ascii="Times New Roman" w:hAnsi="Times New Roman" w:cs="Times New Roman"/>
          <w:color w:val="212121"/>
          <w:sz w:val="24"/>
          <w:szCs w:val="24"/>
          <w:shd w:val="clear" w:color="auto" w:fill="FFFFFF"/>
        </w:rPr>
        <w:t xml:space="preserve"> one NC and one GA isolate did group with these </w:t>
      </w:r>
      <w:proofErr w:type="spellStart"/>
      <w:proofErr w:type="gramStart"/>
      <w:r w:rsidRPr="00BF33A6">
        <w:rPr>
          <w:rFonts w:ascii="Times New Roman" w:hAnsi="Times New Roman" w:cs="Times New Roman"/>
          <w:color w:val="212121"/>
          <w:sz w:val="24"/>
          <w:szCs w:val="24"/>
          <w:shd w:val="clear" w:color="auto" w:fill="FFFFFF"/>
        </w:rPr>
        <w:t>isolates.The</w:t>
      </w:r>
      <w:proofErr w:type="spellEnd"/>
      <w:proofErr w:type="gramEnd"/>
      <w:r w:rsidRPr="00BF33A6">
        <w:rPr>
          <w:rFonts w:ascii="Times New Roman" w:hAnsi="Times New Roman" w:cs="Times New Roman"/>
          <w:color w:val="212121"/>
          <w:sz w:val="24"/>
          <w:szCs w:val="24"/>
          <w:shd w:val="clear" w:color="auto" w:fill="FFFFFF"/>
        </w:rPr>
        <w:t xml:space="preserve"> l</w:t>
      </w:r>
      <w:r w:rsidR="00932599" w:rsidRPr="00BF33A6">
        <w:rPr>
          <w:rFonts w:ascii="Times New Roman" w:hAnsi="Times New Roman" w:cs="Times New Roman"/>
          <w:color w:val="212121"/>
          <w:sz w:val="24"/>
          <w:szCs w:val="24"/>
          <w:shd w:val="clear" w:color="auto" w:fill="FFFFFF"/>
        </w:rPr>
        <w:t xml:space="preserve">arge cluster from eastern states </w:t>
      </w:r>
      <w:r w:rsidRPr="00BF33A6">
        <w:rPr>
          <w:rFonts w:ascii="Times New Roman" w:hAnsi="Times New Roman" w:cs="Times New Roman"/>
          <w:color w:val="212121"/>
          <w:sz w:val="24"/>
          <w:szCs w:val="24"/>
          <w:shd w:val="clear" w:color="auto" w:fill="FFFFFF"/>
        </w:rPr>
        <w:t xml:space="preserve">was </w:t>
      </w:r>
      <w:r w:rsidR="00932599" w:rsidRPr="00BF33A6">
        <w:rPr>
          <w:rFonts w:ascii="Times New Roman" w:hAnsi="Times New Roman" w:cs="Times New Roman"/>
          <w:color w:val="212121"/>
          <w:sz w:val="24"/>
          <w:szCs w:val="24"/>
          <w:shd w:val="clear" w:color="auto" w:fill="FFFFFF"/>
        </w:rPr>
        <w:t xml:space="preserve">most closely related to </w:t>
      </w:r>
      <w:r w:rsidRPr="00BF33A6">
        <w:rPr>
          <w:rFonts w:ascii="Times New Roman" w:hAnsi="Times New Roman" w:cs="Times New Roman"/>
          <w:color w:val="212121"/>
          <w:sz w:val="24"/>
          <w:szCs w:val="24"/>
          <w:shd w:val="clear" w:color="auto" w:fill="FFFFFF"/>
        </w:rPr>
        <w:t xml:space="preserve">an </w:t>
      </w:r>
      <w:r w:rsidR="00932599" w:rsidRPr="00BF33A6">
        <w:rPr>
          <w:rFonts w:ascii="Times New Roman" w:hAnsi="Times New Roman" w:cs="Times New Roman"/>
          <w:color w:val="212121"/>
          <w:sz w:val="24"/>
          <w:szCs w:val="24"/>
          <w:shd w:val="clear" w:color="auto" w:fill="FFFFFF"/>
        </w:rPr>
        <w:t xml:space="preserve">isolate from </w:t>
      </w:r>
      <w:r w:rsidRPr="00BF33A6">
        <w:rPr>
          <w:rFonts w:ascii="Times New Roman" w:hAnsi="Times New Roman" w:cs="Times New Roman"/>
          <w:color w:val="212121"/>
          <w:sz w:val="24"/>
          <w:szCs w:val="24"/>
          <w:shd w:val="clear" w:color="auto" w:fill="FFFFFF"/>
        </w:rPr>
        <w:t xml:space="preserve">a </w:t>
      </w:r>
      <w:r w:rsidR="0072266A" w:rsidRPr="00BF33A6">
        <w:rPr>
          <w:rFonts w:ascii="Times New Roman" w:hAnsi="Times New Roman" w:cs="Times New Roman"/>
          <w:color w:val="212121"/>
          <w:sz w:val="24"/>
          <w:szCs w:val="24"/>
          <w:shd w:val="clear" w:color="auto" w:fill="FFFFFF"/>
        </w:rPr>
        <w:t>European</w:t>
      </w:r>
      <w:r w:rsidR="00932599" w:rsidRPr="00BF33A6">
        <w:rPr>
          <w:rFonts w:ascii="Times New Roman" w:hAnsi="Times New Roman" w:cs="Times New Roman"/>
          <w:color w:val="212121"/>
          <w:sz w:val="24"/>
          <w:szCs w:val="24"/>
          <w:shd w:val="clear" w:color="auto" w:fill="FFFFFF"/>
        </w:rPr>
        <w:t xml:space="preserve"> dog.</w:t>
      </w:r>
    </w:p>
    <w:p w14:paraId="10398D36" w14:textId="45E5FA0B" w:rsidR="00932599" w:rsidRDefault="00932599" w:rsidP="00932599">
      <w:pPr>
        <w:rPr>
          <w:rFonts w:ascii="Open Sans" w:hAnsi="Open Sans" w:cs="Open Sans"/>
          <w:color w:val="1C1D1E"/>
          <w:shd w:val="clear" w:color="auto" w:fill="FFFFFF"/>
        </w:rPr>
      </w:pPr>
    </w:p>
    <w:p w14:paraId="2B0FA97A" w14:textId="5BA714D3" w:rsidR="00011148" w:rsidRDefault="00011148" w:rsidP="00932599">
      <w:pPr>
        <w:rPr>
          <w:rFonts w:ascii="Open Sans" w:hAnsi="Open Sans" w:cs="Open Sans"/>
          <w:color w:val="1C1D1E"/>
          <w:shd w:val="clear" w:color="auto" w:fill="FFFFFF"/>
        </w:rPr>
      </w:pPr>
    </w:p>
    <w:p w14:paraId="33D6C662" w14:textId="68F53B12" w:rsidR="00011148" w:rsidRDefault="00011148" w:rsidP="00932599">
      <w:pPr>
        <w:rPr>
          <w:rFonts w:ascii="Open Sans" w:hAnsi="Open Sans" w:cs="Open Sans"/>
          <w:color w:val="1C1D1E"/>
          <w:shd w:val="clear" w:color="auto" w:fill="FFFFFF"/>
        </w:rPr>
      </w:pPr>
      <w:r w:rsidRPr="00011148">
        <w:rPr>
          <w:rFonts w:ascii="Open Sans" w:hAnsi="Open Sans" w:cs="Open Sans"/>
          <w:noProof/>
          <w:color w:val="1C1D1E"/>
          <w:shd w:val="clear" w:color="auto" w:fill="FFFFFF"/>
        </w:rPr>
        <w:lastRenderedPageBreak/>
        <w:drawing>
          <wp:anchor distT="0" distB="0" distL="114300" distR="114300" simplePos="0" relativeHeight="251666432" behindDoc="1" locked="0" layoutInCell="1" allowOverlap="1" wp14:anchorId="22E806D8" wp14:editId="545C6C56">
            <wp:simplePos x="0" y="0"/>
            <wp:positionH relativeFrom="column">
              <wp:posOffset>0</wp:posOffset>
            </wp:positionH>
            <wp:positionV relativeFrom="paragraph">
              <wp:posOffset>0</wp:posOffset>
            </wp:positionV>
            <wp:extent cx="6502400" cy="5784850"/>
            <wp:effectExtent l="0" t="0" r="0" b="6350"/>
            <wp:wrapTopAndBottom/>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11">
                      <a:clrChange>
                        <a:clrFrom>
                          <a:srgbClr val="F0F0F0"/>
                        </a:clrFrom>
                        <a:clrTo>
                          <a:srgbClr val="F0F0F0">
                            <a:alpha val="0"/>
                          </a:srgbClr>
                        </a:clrTo>
                      </a:clrChange>
                      <a:extLst>
                        <a:ext uri="{28A0092B-C50C-407E-A947-70E740481C1C}">
                          <a14:useLocalDpi xmlns:a14="http://schemas.microsoft.com/office/drawing/2010/main" val="0"/>
                        </a:ext>
                      </a:extLst>
                    </a:blip>
                    <a:srcRect l="41432"/>
                    <a:stretch/>
                  </pic:blipFill>
                  <pic:spPr bwMode="auto">
                    <a:xfrm>
                      <a:off x="0" y="0"/>
                      <a:ext cx="6502400" cy="578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B8077F" w14:textId="7B9C4B06" w:rsidR="00011148" w:rsidRPr="00A12268" w:rsidRDefault="00B757A6" w:rsidP="00932599">
      <w:pPr>
        <w:rPr>
          <w:lang w:val="en-GB"/>
        </w:rPr>
      </w:pPr>
      <w:r w:rsidRPr="00B757A6">
        <w:rPr>
          <w:rFonts w:ascii="Times New Roman" w:hAnsi="Times New Roman" w:cs="Times New Roman"/>
          <w:b/>
          <w:bCs/>
          <w:noProof/>
          <w:color w:val="212121"/>
          <w:sz w:val="24"/>
          <w:szCs w:val="24"/>
          <w:shd w:val="clear" w:color="auto" w:fill="FFFFFF"/>
        </w:rPr>
        <mc:AlternateContent>
          <mc:Choice Requires="wps">
            <w:drawing>
              <wp:anchor distT="45720" distB="45720" distL="114300" distR="114300" simplePos="0" relativeHeight="251665408" behindDoc="0" locked="0" layoutInCell="1" allowOverlap="1" wp14:anchorId="1AC5F6EE" wp14:editId="20272975">
                <wp:simplePos x="0" y="0"/>
                <wp:positionH relativeFrom="column">
                  <wp:posOffset>-135890</wp:posOffset>
                </wp:positionH>
                <wp:positionV relativeFrom="paragraph">
                  <wp:posOffset>274955</wp:posOffset>
                </wp:positionV>
                <wp:extent cx="6156325" cy="588010"/>
                <wp:effectExtent l="0" t="0" r="15875" b="215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588010"/>
                        </a:xfrm>
                        <a:prstGeom prst="rect">
                          <a:avLst/>
                        </a:prstGeom>
                        <a:solidFill>
                          <a:srgbClr val="FFFFFF"/>
                        </a:solidFill>
                        <a:ln w="9525">
                          <a:solidFill>
                            <a:srgbClr val="000000"/>
                          </a:solidFill>
                          <a:miter lim="800000"/>
                          <a:headEnd/>
                          <a:tailEnd/>
                        </a:ln>
                      </wps:spPr>
                      <wps:txbx>
                        <w:txbxContent>
                          <w:p w14:paraId="68E5BB98" w14:textId="3AA22A1A" w:rsidR="00B757A6" w:rsidRDefault="00B757A6">
                            <w:r>
                              <w:t>Figure X: Phylogenetic tree of…</w:t>
                            </w:r>
                          </w:p>
                          <w:p w14:paraId="7A360C5F" w14:textId="2BDC31A8" w:rsidR="00B757A6" w:rsidRDefault="00B757A6">
                            <w:r>
                              <w:t xml:space="preserve">Sequences obtained in this work are in </w:t>
                            </w:r>
                            <w:proofErr w:type="spellStart"/>
                            <w:r>
                              <w:t>coloured</w:t>
                            </w:r>
                            <w:proofErr w:type="spellEnd"/>
                            <w:r>
                              <w:t xml:space="preserv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5F6EE" id="_x0000_s1028" type="#_x0000_t202" style="position:absolute;margin-left:-10.7pt;margin-top:21.65pt;width:484.75pt;height:4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">
                <v:textbox>
                  <w:txbxContent>
                    <w:p w14:paraId="68E5BB98" w14:textId="3AA22A1A" w:rsidR="00B757A6" w:rsidRDefault="00B757A6">
                      <w:r>
                        <w:t>Figure X: Phylogenetic tree of…</w:t>
                      </w:r>
                    </w:p>
                    <w:p w14:paraId="7A360C5F" w14:textId="2BDC31A8" w:rsidR="00B757A6" w:rsidRDefault="00B757A6">
                      <w:r>
                        <w:t>Sequences obtained in this work are in coloured text.</w:t>
                      </w:r>
                    </w:p>
                  </w:txbxContent>
                </v:textbox>
                <w10:wrap type="square"/>
              </v:shape>
            </w:pict>
          </mc:Fallback>
        </mc:AlternateContent>
      </w:r>
    </w:p>
    <w:p w14:paraId="05EEF711" w14:textId="531F8774" w:rsidR="00932599" w:rsidRPr="0027393B" w:rsidRDefault="0027393B" w:rsidP="0027393B">
      <w:pPr>
        <w:spacing w:line="480" w:lineRule="auto"/>
        <w:rPr>
          <w:rFonts w:ascii="Times New Roman" w:hAnsi="Times New Roman" w:cs="Times New Roman"/>
          <w:b/>
          <w:bCs/>
          <w:color w:val="212121"/>
          <w:sz w:val="24"/>
          <w:szCs w:val="24"/>
          <w:shd w:val="clear" w:color="auto" w:fill="FFFFFF"/>
        </w:rPr>
      </w:pPr>
      <w:r w:rsidRPr="0027393B">
        <w:rPr>
          <w:rFonts w:ascii="Times New Roman" w:hAnsi="Times New Roman" w:cs="Times New Roman"/>
          <w:b/>
          <w:bCs/>
          <w:color w:val="212121"/>
          <w:sz w:val="24"/>
          <w:szCs w:val="24"/>
          <w:shd w:val="clear" w:color="auto" w:fill="FFFFFF"/>
        </w:rPr>
        <w:t xml:space="preserve">Generalized Linear Model of CDV </w:t>
      </w:r>
      <w:proofErr w:type="gramStart"/>
      <w:r w:rsidRPr="0027393B">
        <w:rPr>
          <w:rFonts w:ascii="Times New Roman" w:hAnsi="Times New Roman" w:cs="Times New Roman"/>
          <w:b/>
          <w:bCs/>
          <w:color w:val="212121"/>
          <w:sz w:val="24"/>
          <w:szCs w:val="24"/>
          <w:shd w:val="clear" w:color="auto" w:fill="FFFFFF"/>
        </w:rPr>
        <w:t>diagnosis</w:t>
      </w:r>
      <w:proofErr w:type="gramEnd"/>
      <w:r w:rsidRPr="0027393B">
        <w:rPr>
          <w:rFonts w:ascii="Times New Roman" w:hAnsi="Times New Roman" w:cs="Times New Roman"/>
          <w:b/>
          <w:bCs/>
          <w:color w:val="212121"/>
          <w:sz w:val="24"/>
          <w:szCs w:val="24"/>
          <w:shd w:val="clear" w:color="auto" w:fill="FFFFFF"/>
        </w:rPr>
        <w:t xml:space="preserve"> </w:t>
      </w:r>
    </w:p>
    <w:p w14:paraId="543F3499" w14:textId="32CD38A1" w:rsidR="00220735" w:rsidRPr="0027393B" w:rsidRDefault="00220735" w:rsidP="0027393B">
      <w:pPr>
        <w:spacing w:line="480" w:lineRule="auto"/>
        <w:rPr>
          <w:rFonts w:ascii="Times New Roman" w:hAnsi="Times New Roman" w:cs="Times New Roman"/>
          <w:color w:val="212121"/>
          <w:sz w:val="24"/>
          <w:szCs w:val="24"/>
          <w:shd w:val="clear" w:color="auto" w:fill="FFFFFF"/>
        </w:rPr>
      </w:pPr>
      <w:r w:rsidRPr="0027393B">
        <w:rPr>
          <w:rFonts w:ascii="Times New Roman" w:hAnsi="Times New Roman" w:cs="Times New Roman"/>
          <w:color w:val="212121"/>
          <w:sz w:val="24"/>
          <w:szCs w:val="24"/>
          <w:shd w:val="clear" w:color="auto" w:fill="FFFFFF"/>
        </w:rPr>
        <w:t>The r</w:t>
      </w:r>
      <w:r w:rsidR="00932599" w:rsidRPr="0027393B">
        <w:rPr>
          <w:rFonts w:ascii="Times New Roman" w:hAnsi="Times New Roman" w:cs="Times New Roman"/>
          <w:color w:val="212121"/>
          <w:sz w:val="24"/>
          <w:szCs w:val="24"/>
          <w:shd w:val="clear" w:color="auto" w:fill="FFFFFF"/>
        </w:rPr>
        <w:t xml:space="preserve">esults of </w:t>
      </w:r>
      <w:r w:rsidRPr="0027393B">
        <w:rPr>
          <w:rFonts w:ascii="Times New Roman" w:hAnsi="Times New Roman" w:cs="Times New Roman"/>
          <w:color w:val="212121"/>
          <w:sz w:val="24"/>
          <w:szCs w:val="24"/>
          <w:shd w:val="clear" w:color="auto" w:fill="FFFFFF"/>
        </w:rPr>
        <w:t xml:space="preserve">the </w:t>
      </w:r>
      <w:r w:rsidR="00932599" w:rsidRPr="0027393B">
        <w:rPr>
          <w:rFonts w:ascii="Times New Roman" w:hAnsi="Times New Roman" w:cs="Times New Roman"/>
          <w:color w:val="212121"/>
          <w:sz w:val="24"/>
          <w:szCs w:val="24"/>
          <w:shd w:val="clear" w:color="auto" w:fill="FFFFFF"/>
        </w:rPr>
        <w:t xml:space="preserve">GLM </w:t>
      </w:r>
      <w:r w:rsidRPr="0027393B">
        <w:rPr>
          <w:rFonts w:ascii="Times New Roman" w:hAnsi="Times New Roman" w:cs="Times New Roman"/>
          <w:color w:val="212121"/>
          <w:sz w:val="24"/>
          <w:szCs w:val="24"/>
          <w:shd w:val="clear" w:color="auto" w:fill="FFFFFF"/>
        </w:rPr>
        <w:t xml:space="preserve">did not include location, sex, elevation, temperature, distance to water source as significant explanatory variables.   </w:t>
      </w:r>
      <w:r w:rsidR="0072266A" w:rsidRPr="0027393B">
        <w:rPr>
          <w:rFonts w:ascii="Times New Roman" w:hAnsi="Times New Roman" w:cs="Times New Roman"/>
          <w:color w:val="212121"/>
          <w:sz w:val="24"/>
          <w:szCs w:val="24"/>
          <w:shd w:val="clear" w:color="auto" w:fill="FFFFFF"/>
        </w:rPr>
        <w:t>However,</w:t>
      </w:r>
      <w:r w:rsidRPr="0027393B">
        <w:rPr>
          <w:rFonts w:ascii="Times New Roman" w:hAnsi="Times New Roman" w:cs="Times New Roman"/>
          <w:color w:val="212121"/>
          <w:sz w:val="24"/>
          <w:szCs w:val="24"/>
          <w:shd w:val="clear" w:color="auto" w:fill="FFFFFF"/>
        </w:rPr>
        <w:t xml:space="preserve"> age, month received, </w:t>
      </w:r>
      <w:r w:rsidR="0072266A" w:rsidRPr="0027393B">
        <w:rPr>
          <w:rFonts w:ascii="Times New Roman" w:hAnsi="Times New Roman" w:cs="Times New Roman"/>
          <w:color w:val="212121"/>
          <w:sz w:val="24"/>
          <w:szCs w:val="24"/>
          <w:shd w:val="clear" w:color="auto" w:fill="FFFFFF"/>
        </w:rPr>
        <w:t>distance</w:t>
      </w:r>
      <w:r w:rsidRPr="0027393B">
        <w:rPr>
          <w:rFonts w:ascii="Times New Roman" w:hAnsi="Times New Roman" w:cs="Times New Roman"/>
          <w:color w:val="212121"/>
          <w:sz w:val="24"/>
          <w:szCs w:val="24"/>
          <w:shd w:val="clear" w:color="auto" w:fill="FFFFFF"/>
        </w:rPr>
        <w:t xml:space="preserve"> to nearest </w:t>
      </w:r>
      <w:r w:rsidRPr="0027393B">
        <w:rPr>
          <w:rFonts w:ascii="Times New Roman" w:hAnsi="Times New Roman" w:cs="Times New Roman"/>
          <w:color w:val="212121"/>
          <w:sz w:val="24"/>
          <w:szCs w:val="24"/>
          <w:shd w:val="clear" w:color="auto" w:fill="FFFFFF"/>
        </w:rPr>
        <w:lastRenderedPageBreak/>
        <w:t xml:space="preserve">distemper case, precipitation, surface imperviousness and land cover type </w:t>
      </w:r>
      <w:r w:rsidR="00932599" w:rsidRPr="0027393B">
        <w:rPr>
          <w:rFonts w:ascii="Times New Roman" w:hAnsi="Times New Roman" w:cs="Times New Roman"/>
          <w:color w:val="212121"/>
          <w:sz w:val="24"/>
          <w:szCs w:val="24"/>
          <w:shd w:val="clear" w:color="auto" w:fill="FFFFFF"/>
        </w:rPr>
        <w:t>were confirmed to be statistically significant factors according to GLM</w:t>
      </w:r>
      <w:r w:rsidRPr="0027393B">
        <w:rPr>
          <w:rFonts w:ascii="Times New Roman" w:hAnsi="Times New Roman" w:cs="Times New Roman"/>
          <w:color w:val="212121"/>
          <w:sz w:val="24"/>
          <w:szCs w:val="24"/>
          <w:shd w:val="clear" w:color="auto" w:fill="FFFFFF"/>
        </w:rPr>
        <w:t xml:space="preserve"> (Table X).</w:t>
      </w:r>
    </w:p>
    <w:p w14:paraId="45AD3684" w14:textId="2B430BAA" w:rsidR="00DC475E" w:rsidRPr="00EC3029" w:rsidRDefault="0072266A" w:rsidP="00EC3029">
      <w:pPr>
        <w:spacing w:line="480" w:lineRule="auto"/>
        <w:rPr>
          <w:rFonts w:ascii="Times New Roman" w:hAnsi="Times New Roman" w:cs="Times New Roman"/>
          <w:color w:val="212121"/>
          <w:sz w:val="24"/>
          <w:szCs w:val="24"/>
          <w:shd w:val="clear" w:color="auto" w:fill="FFFFFF"/>
        </w:rPr>
      </w:pPr>
      <w:r w:rsidRPr="0027393B">
        <w:rPr>
          <w:rFonts w:ascii="Times New Roman" w:hAnsi="Times New Roman" w:cs="Times New Roman"/>
          <w:color w:val="212121"/>
          <w:sz w:val="24"/>
          <w:szCs w:val="24"/>
          <w:shd w:val="clear" w:color="auto" w:fill="FFFFFF"/>
        </w:rPr>
        <w:t>Animals</w:t>
      </w:r>
      <w:r w:rsidR="00220735" w:rsidRPr="0027393B">
        <w:rPr>
          <w:rFonts w:ascii="Times New Roman" w:hAnsi="Times New Roman" w:cs="Times New Roman"/>
          <w:color w:val="212121"/>
          <w:sz w:val="24"/>
          <w:szCs w:val="24"/>
          <w:shd w:val="clear" w:color="auto" w:fill="FFFFFF"/>
        </w:rPr>
        <w:t xml:space="preserve"> </w:t>
      </w:r>
      <w:commentRangeStart w:id="98"/>
      <w:r w:rsidR="00220735" w:rsidRPr="0027393B">
        <w:rPr>
          <w:rFonts w:ascii="Times New Roman" w:hAnsi="Times New Roman" w:cs="Times New Roman"/>
          <w:color w:val="212121"/>
          <w:sz w:val="24"/>
          <w:szCs w:val="24"/>
          <w:shd w:val="clear" w:color="auto" w:fill="FFFFFF"/>
        </w:rPr>
        <w:t>closer to another CDV case were significantly more likely to be positive for CDV, as were animals</w:t>
      </w:r>
      <w:r w:rsidR="0027393B">
        <w:rPr>
          <w:rFonts w:ascii="Times New Roman" w:hAnsi="Times New Roman" w:cs="Times New Roman"/>
          <w:color w:val="212121"/>
          <w:sz w:val="24"/>
          <w:szCs w:val="24"/>
          <w:shd w:val="clear" w:color="auto" w:fill="FFFFFF"/>
        </w:rPr>
        <w:t xml:space="preserve"> that were juveniles</w:t>
      </w:r>
      <w:commentRangeEnd w:id="98"/>
      <w:r w:rsidR="00EA621A">
        <w:rPr>
          <w:rStyle w:val="CommentReference"/>
        </w:rPr>
        <w:commentReference w:id="98"/>
      </w:r>
      <w:r w:rsidR="0027393B">
        <w:rPr>
          <w:rFonts w:ascii="Times New Roman" w:hAnsi="Times New Roman" w:cs="Times New Roman"/>
          <w:color w:val="212121"/>
          <w:sz w:val="24"/>
          <w:szCs w:val="24"/>
          <w:shd w:val="clear" w:color="auto" w:fill="FFFFFF"/>
        </w:rPr>
        <w:t xml:space="preserve">. </w:t>
      </w:r>
      <w:r w:rsidR="00220735" w:rsidRPr="0027393B">
        <w:rPr>
          <w:rFonts w:ascii="Times New Roman" w:hAnsi="Times New Roman" w:cs="Times New Roman"/>
          <w:color w:val="212121"/>
          <w:sz w:val="24"/>
          <w:szCs w:val="24"/>
          <w:shd w:val="clear" w:color="auto" w:fill="FFFFFF"/>
        </w:rPr>
        <w:t xml:space="preserve"> </w:t>
      </w:r>
      <w:commentRangeStart w:id="99"/>
      <w:commentRangeStart w:id="100"/>
      <w:commentRangeStart w:id="101"/>
      <w:commentRangeStart w:id="102"/>
      <w:commentRangeStart w:id="103"/>
      <w:commentRangeStart w:id="104"/>
      <w:commentRangeStart w:id="105"/>
      <w:r w:rsidR="0027393B">
        <w:rPr>
          <w:rFonts w:ascii="Times New Roman" w:hAnsi="Times New Roman" w:cs="Times New Roman"/>
          <w:color w:val="212121"/>
          <w:sz w:val="24"/>
          <w:szCs w:val="24"/>
          <w:shd w:val="clear" w:color="auto" w:fill="FFFFFF"/>
        </w:rPr>
        <w:t>Additionally</w:t>
      </w:r>
      <w:ins w:id="106" w:author="Nicole LYNN Gottdenker" w:date="2023-01-21T22:56:00Z">
        <w:r w:rsidR="00876F3F">
          <w:rPr>
            <w:rFonts w:ascii="Times New Roman" w:hAnsi="Times New Roman" w:cs="Times New Roman"/>
            <w:color w:val="212121"/>
            <w:sz w:val="24"/>
            <w:szCs w:val="24"/>
            <w:shd w:val="clear" w:color="auto" w:fill="FFFFFF"/>
          </w:rPr>
          <w:t xml:space="preserve">, </w:t>
        </w:r>
      </w:ins>
      <w:del w:id="107" w:author="Nicole LYNN Gottdenker" w:date="2023-01-21T22:56:00Z">
        <w:r w:rsidR="0027393B" w:rsidDel="00876F3F">
          <w:rPr>
            <w:rFonts w:ascii="Times New Roman" w:hAnsi="Times New Roman" w:cs="Times New Roman"/>
            <w:color w:val="212121"/>
            <w:sz w:val="24"/>
            <w:szCs w:val="24"/>
            <w:shd w:val="clear" w:color="auto" w:fill="FFFFFF"/>
          </w:rPr>
          <w:delText xml:space="preserve"> </w:delText>
        </w:r>
      </w:del>
      <w:r w:rsidR="0027393B">
        <w:rPr>
          <w:rFonts w:ascii="Times New Roman" w:hAnsi="Times New Roman" w:cs="Times New Roman"/>
          <w:color w:val="212121"/>
          <w:sz w:val="24"/>
          <w:szCs w:val="24"/>
          <w:shd w:val="clear" w:color="auto" w:fill="FFFFFF"/>
        </w:rPr>
        <w:t xml:space="preserve">those </w:t>
      </w:r>
      <w:r w:rsidR="00220735" w:rsidRPr="0027393B">
        <w:rPr>
          <w:rFonts w:ascii="Times New Roman" w:hAnsi="Times New Roman" w:cs="Times New Roman"/>
          <w:color w:val="212121"/>
          <w:sz w:val="24"/>
          <w:szCs w:val="24"/>
          <w:shd w:val="clear" w:color="auto" w:fill="FFFFFF"/>
        </w:rPr>
        <w:t>found in areas of high</w:t>
      </w:r>
      <w:r w:rsidR="0027393B">
        <w:rPr>
          <w:rFonts w:ascii="Times New Roman" w:hAnsi="Times New Roman" w:cs="Times New Roman"/>
          <w:color w:val="212121"/>
          <w:sz w:val="24"/>
          <w:szCs w:val="24"/>
          <w:shd w:val="clear" w:color="auto" w:fill="FFFFFF"/>
        </w:rPr>
        <w:t xml:space="preserve">. </w:t>
      </w:r>
      <w:r w:rsidR="00220735" w:rsidRPr="0027393B">
        <w:rPr>
          <w:rFonts w:ascii="Times New Roman" w:hAnsi="Times New Roman" w:cs="Times New Roman"/>
          <w:color w:val="212121"/>
          <w:sz w:val="24"/>
          <w:szCs w:val="24"/>
          <w:shd w:val="clear" w:color="auto" w:fill="FFFFFF"/>
        </w:rPr>
        <w:t xml:space="preserve"> medium </w:t>
      </w:r>
      <w:r w:rsidR="0027393B">
        <w:rPr>
          <w:rFonts w:ascii="Times New Roman" w:hAnsi="Times New Roman" w:cs="Times New Roman"/>
          <w:color w:val="212121"/>
          <w:sz w:val="24"/>
          <w:szCs w:val="24"/>
          <w:shd w:val="clear" w:color="auto" w:fill="FFFFFF"/>
        </w:rPr>
        <w:t xml:space="preserve">and low intensity areas of </w:t>
      </w:r>
      <w:r w:rsidR="00220735" w:rsidRPr="0027393B">
        <w:rPr>
          <w:rFonts w:ascii="Times New Roman" w:hAnsi="Times New Roman" w:cs="Times New Roman"/>
          <w:color w:val="212121"/>
          <w:sz w:val="24"/>
          <w:szCs w:val="24"/>
          <w:shd w:val="clear" w:color="auto" w:fill="FFFFFF"/>
        </w:rPr>
        <w:t>human development.</w:t>
      </w:r>
      <w:commentRangeEnd w:id="99"/>
      <w:r w:rsidR="00EA621A">
        <w:rPr>
          <w:rStyle w:val="CommentReference"/>
        </w:rPr>
        <w:commentReference w:id="99"/>
      </w:r>
      <w:commentRangeEnd w:id="100"/>
      <w:r w:rsidR="00EA621A">
        <w:rPr>
          <w:rStyle w:val="CommentReference"/>
        </w:rPr>
        <w:commentReference w:id="100"/>
      </w:r>
      <w:commentRangeEnd w:id="101"/>
      <w:r w:rsidR="00876F3F">
        <w:rPr>
          <w:rStyle w:val="CommentReference"/>
        </w:rPr>
        <w:commentReference w:id="101"/>
      </w:r>
      <w:commentRangeEnd w:id="102"/>
      <w:r w:rsidR="00876F3F">
        <w:rPr>
          <w:rStyle w:val="CommentReference"/>
        </w:rPr>
        <w:commentReference w:id="102"/>
      </w:r>
      <w:commentRangeEnd w:id="103"/>
      <w:r w:rsidR="00876F3F">
        <w:rPr>
          <w:rStyle w:val="CommentReference"/>
        </w:rPr>
        <w:commentReference w:id="103"/>
      </w:r>
      <w:commentRangeEnd w:id="104"/>
      <w:r w:rsidR="00876F3F">
        <w:rPr>
          <w:rStyle w:val="CommentReference"/>
        </w:rPr>
        <w:commentReference w:id="104"/>
      </w:r>
      <w:commentRangeEnd w:id="105"/>
      <w:r w:rsidR="00876F3F">
        <w:rPr>
          <w:rStyle w:val="CommentReference"/>
        </w:rPr>
        <w:commentReference w:id="105"/>
      </w:r>
      <w:r w:rsidR="00220735" w:rsidRPr="0027393B">
        <w:rPr>
          <w:rFonts w:ascii="Times New Roman" w:hAnsi="Times New Roman" w:cs="Times New Roman"/>
          <w:color w:val="212121"/>
          <w:sz w:val="24"/>
          <w:szCs w:val="24"/>
          <w:shd w:val="clear" w:color="auto" w:fill="FFFFFF"/>
        </w:rPr>
        <w:t xml:space="preserve"> There was a </w:t>
      </w:r>
      <w:r w:rsidR="00577DDF" w:rsidRPr="0027393B">
        <w:rPr>
          <w:rFonts w:ascii="Times New Roman" w:hAnsi="Times New Roman" w:cs="Times New Roman"/>
          <w:color w:val="212121"/>
          <w:sz w:val="24"/>
          <w:szCs w:val="24"/>
          <w:shd w:val="clear" w:color="auto" w:fill="FFFFFF"/>
        </w:rPr>
        <w:t>less strong relationship, but still significant between greater surface imperviousness</w:t>
      </w:r>
      <w:r w:rsidR="00EC3029">
        <w:rPr>
          <w:rFonts w:ascii="Times New Roman" w:hAnsi="Times New Roman" w:cs="Times New Roman"/>
          <w:color w:val="212121"/>
          <w:sz w:val="24"/>
          <w:szCs w:val="24"/>
          <w:shd w:val="clear" w:color="auto" w:fill="FFFFFF"/>
        </w:rPr>
        <w:t>.</w:t>
      </w:r>
    </w:p>
    <w:tbl>
      <w:tblPr>
        <w:tblStyle w:val="TableGrid"/>
        <w:tblW w:w="0" w:type="auto"/>
        <w:tblLook w:val="04A0" w:firstRow="1" w:lastRow="0" w:firstColumn="1" w:lastColumn="0" w:noHBand="0" w:noVBand="1"/>
      </w:tblPr>
      <w:tblGrid>
        <w:gridCol w:w="1988"/>
        <w:gridCol w:w="1948"/>
        <w:gridCol w:w="1639"/>
        <w:gridCol w:w="1861"/>
        <w:gridCol w:w="1914"/>
      </w:tblGrid>
      <w:tr w:rsidR="00DC475E" w:rsidRPr="00EC3029" w14:paraId="3E06B1ED" w14:textId="77777777" w:rsidTr="00741F81">
        <w:tc>
          <w:tcPr>
            <w:tcW w:w="1988" w:type="dxa"/>
          </w:tcPr>
          <w:p w14:paraId="1E7DE527" w14:textId="27E38055"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Explanatory Variable</w:t>
            </w:r>
          </w:p>
        </w:tc>
        <w:tc>
          <w:tcPr>
            <w:tcW w:w="1948" w:type="dxa"/>
          </w:tcPr>
          <w:p w14:paraId="5ECCD3B8" w14:textId="1F78191D"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Estimate </w:t>
            </w:r>
          </w:p>
        </w:tc>
        <w:tc>
          <w:tcPr>
            <w:tcW w:w="1639" w:type="dxa"/>
          </w:tcPr>
          <w:p w14:paraId="72E32FC7"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Std. Error</w:t>
            </w:r>
          </w:p>
        </w:tc>
        <w:tc>
          <w:tcPr>
            <w:tcW w:w="1861" w:type="dxa"/>
          </w:tcPr>
          <w:p w14:paraId="10ACE1C1"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z value</w:t>
            </w:r>
          </w:p>
        </w:tc>
        <w:tc>
          <w:tcPr>
            <w:tcW w:w="1914" w:type="dxa"/>
          </w:tcPr>
          <w:p w14:paraId="535D5159" w14:textId="77777777" w:rsidR="00DC475E" w:rsidRPr="00EC3029" w:rsidRDefault="00DC475E" w:rsidP="00741F81">
            <w:pPr>
              <w:rPr>
                <w:rFonts w:ascii="Times New Roman" w:hAnsi="Times New Roman" w:cs="Times New Roman"/>
                <w:sz w:val="24"/>
                <w:szCs w:val="24"/>
              </w:rPr>
            </w:pPr>
            <w:proofErr w:type="spellStart"/>
            <w:r w:rsidRPr="00EC3029">
              <w:rPr>
                <w:rFonts w:ascii="Times New Roman" w:hAnsi="Times New Roman" w:cs="Times New Roman"/>
                <w:sz w:val="24"/>
                <w:szCs w:val="24"/>
              </w:rPr>
              <w:t>Pr</w:t>
            </w:r>
            <w:proofErr w:type="spellEnd"/>
            <w:r w:rsidRPr="00EC3029">
              <w:rPr>
                <w:rFonts w:ascii="Times New Roman" w:hAnsi="Times New Roman" w:cs="Times New Roman"/>
                <w:sz w:val="24"/>
                <w:szCs w:val="24"/>
              </w:rPr>
              <w:t>(&gt;|z</w:t>
            </w:r>
            <w:proofErr w:type="gramStart"/>
            <w:r w:rsidRPr="00EC3029">
              <w:rPr>
                <w:rFonts w:ascii="Times New Roman" w:hAnsi="Times New Roman" w:cs="Times New Roman"/>
                <w:sz w:val="24"/>
                <w:szCs w:val="24"/>
              </w:rPr>
              <w:t xml:space="preserve">|)   </w:t>
            </w:r>
            <w:proofErr w:type="gramEnd"/>
            <w:r w:rsidRPr="00EC3029">
              <w:rPr>
                <w:rFonts w:ascii="Times New Roman" w:hAnsi="Times New Roman" w:cs="Times New Roman"/>
                <w:sz w:val="24"/>
                <w:szCs w:val="24"/>
              </w:rPr>
              <w:t xml:space="preserve"> </w:t>
            </w:r>
          </w:p>
        </w:tc>
      </w:tr>
      <w:tr w:rsidR="00DC475E" w:rsidRPr="00EC3029" w14:paraId="54F4A1A9" w14:textId="77777777" w:rsidTr="00741F81">
        <w:tc>
          <w:tcPr>
            <w:tcW w:w="1988" w:type="dxa"/>
          </w:tcPr>
          <w:p w14:paraId="21E4AED6"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Age: Juvenile                             </w:t>
            </w:r>
          </w:p>
        </w:tc>
        <w:tc>
          <w:tcPr>
            <w:tcW w:w="1948" w:type="dxa"/>
          </w:tcPr>
          <w:p w14:paraId="5D140422"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-1.671e+00  </w:t>
            </w:r>
          </w:p>
        </w:tc>
        <w:tc>
          <w:tcPr>
            <w:tcW w:w="1639" w:type="dxa"/>
          </w:tcPr>
          <w:p w14:paraId="63EF75A0"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6.345e-01  </w:t>
            </w:r>
          </w:p>
        </w:tc>
        <w:tc>
          <w:tcPr>
            <w:tcW w:w="1861" w:type="dxa"/>
          </w:tcPr>
          <w:p w14:paraId="74805CD4"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-2.633 </w:t>
            </w:r>
          </w:p>
          <w:p w14:paraId="7B762BD2" w14:textId="77777777" w:rsidR="00DC475E" w:rsidRPr="00EC3029" w:rsidRDefault="00DC475E" w:rsidP="00741F81">
            <w:pPr>
              <w:rPr>
                <w:rFonts w:ascii="Times New Roman" w:hAnsi="Times New Roman" w:cs="Times New Roman"/>
                <w:sz w:val="24"/>
                <w:szCs w:val="24"/>
              </w:rPr>
            </w:pPr>
          </w:p>
        </w:tc>
        <w:tc>
          <w:tcPr>
            <w:tcW w:w="1914" w:type="dxa"/>
          </w:tcPr>
          <w:p w14:paraId="7F7C0C66"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0.008461 **</w:t>
            </w:r>
          </w:p>
        </w:tc>
      </w:tr>
      <w:tr w:rsidR="00DC475E" w:rsidRPr="00EC3029" w14:paraId="6C256DAA" w14:textId="77777777" w:rsidTr="00741F81">
        <w:tc>
          <w:tcPr>
            <w:tcW w:w="1988" w:type="dxa"/>
          </w:tcPr>
          <w:p w14:paraId="47EAACEE"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Month received                                   </w:t>
            </w:r>
          </w:p>
        </w:tc>
        <w:tc>
          <w:tcPr>
            <w:tcW w:w="1948" w:type="dxa"/>
          </w:tcPr>
          <w:p w14:paraId="10F90CD1"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-1.500e-01  </w:t>
            </w:r>
          </w:p>
        </w:tc>
        <w:tc>
          <w:tcPr>
            <w:tcW w:w="1639" w:type="dxa"/>
          </w:tcPr>
          <w:p w14:paraId="3D6D660C"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7.228e-02  </w:t>
            </w:r>
          </w:p>
        </w:tc>
        <w:tc>
          <w:tcPr>
            <w:tcW w:w="1861" w:type="dxa"/>
          </w:tcPr>
          <w:p w14:paraId="28F0B613"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-2.075</w:t>
            </w:r>
          </w:p>
        </w:tc>
        <w:tc>
          <w:tcPr>
            <w:tcW w:w="1914" w:type="dxa"/>
          </w:tcPr>
          <w:p w14:paraId="3585B6F8"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0.038006 *  </w:t>
            </w:r>
          </w:p>
          <w:p w14:paraId="65C9072E" w14:textId="77777777" w:rsidR="00DC475E" w:rsidRPr="00EC3029" w:rsidRDefault="00DC475E" w:rsidP="00741F81">
            <w:pPr>
              <w:rPr>
                <w:rFonts w:ascii="Times New Roman" w:hAnsi="Times New Roman" w:cs="Times New Roman"/>
                <w:sz w:val="24"/>
                <w:szCs w:val="24"/>
              </w:rPr>
            </w:pPr>
          </w:p>
        </w:tc>
      </w:tr>
      <w:tr w:rsidR="00DC475E" w:rsidRPr="00EC3029" w14:paraId="70562546" w14:textId="77777777" w:rsidTr="00741F81">
        <w:tc>
          <w:tcPr>
            <w:tcW w:w="1988" w:type="dxa"/>
          </w:tcPr>
          <w:p w14:paraId="72ECF98F"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Distance to CDV case                                </w:t>
            </w:r>
          </w:p>
        </w:tc>
        <w:tc>
          <w:tcPr>
            <w:tcW w:w="1948" w:type="dxa"/>
          </w:tcPr>
          <w:p w14:paraId="082EC4E2"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-1.689e-05  </w:t>
            </w:r>
          </w:p>
        </w:tc>
        <w:tc>
          <w:tcPr>
            <w:tcW w:w="1639" w:type="dxa"/>
          </w:tcPr>
          <w:p w14:paraId="0543D52B"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5.013e-06  </w:t>
            </w:r>
          </w:p>
        </w:tc>
        <w:tc>
          <w:tcPr>
            <w:tcW w:w="1861" w:type="dxa"/>
          </w:tcPr>
          <w:p w14:paraId="1655758A"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-3.369</w:t>
            </w:r>
          </w:p>
        </w:tc>
        <w:tc>
          <w:tcPr>
            <w:tcW w:w="1914" w:type="dxa"/>
          </w:tcPr>
          <w:p w14:paraId="678AFB55"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0.000756 ***</w:t>
            </w:r>
          </w:p>
          <w:p w14:paraId="59D8E1AA" w14:textId="77777777" w:rsidR="00DC475E" w:rsidRPr="00EC3029" w:rsidRDefault="00DC475E" w:rsidP="00741F81">
            <w:pPr>
              <w:rPr>
                <w:rFonts w:ascii="Times New Roman" w:hAnsi="Times New Roman" w:cs="Times New Roman"/>
                <w:sz w:val="24"/>
                <w:szCs w:val="24"/>
              </w:rPr>
            </w:pPr>
          </w:p>
        </w:tc>
      </w:tr>
      <w:tr w:rsidR="00DC475E" w:rsidRPr="00EC3029" w14:paraId="6B51B58B" w14:textId="77777777" w:rsidTr="00741F81">
        <w:tc>
          <w:tcPr>
            <w:tcW w:w="1988" w:type="dxa"/>
          </w:tcPr>
          <w:p w14:paraId="33E0EB90" w14:textId="52A2BE3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Developed, High Intensity    </w:t>
            </w:r>
          </w:p>
        </w:tc>
        <w:tc>
          <w:tcPr>
            <w:tcW w:w="1948" w:type="dxa"/>
          </w:tcPr>
          <w:p w14:paraId="56B9B3F9"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-5.562e+00  </w:t>
            </w:r>
          </w:p>
        </w:tc>
        <w:tc>
          <w:tcPr>
            <w:tcW w:w="1639" w:type="dxa"/>
          </w:tcPr>
          <w:p w14:paraId="2D3A4E4B"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2.639e+00  </w:t>
            </w:r>
          </w:p>
        </w:tc>
        <w:tc>
          <w:tcPr>
            <w:tcW w:w="1861" w:type="dxa"/>
          </w:tcPr>
          <w:p w14:paraId="30DA703C"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-2.107</w:t>
            </w:r>
          </w:p>
        </w:tc>
        <w:tc>
          <w:tcPr>
            <w:tcW w:w="1914" w:type="dxa"/>
          </w:tcPr>
          <w:p w14:paraId="4710713B"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0.035100 *  </w:t>
            </w:r>
          </w:p>
          <w:p w14:paraId="5CD4D08E" w14:textId="77777777" w:rsidR="00DC475E" w:rsidRPr="00EC3029" w:rsidRDefault="00DC475E" w:rsidP="00741F81">
            <w:pPr>
              <w:rPr>
                <w:rFonts w:ascii="Times New Roman" w:hAnsi="Times New Roman" w:cs="Times New Roman"/>
                <w:sz w:val="24"/>
                <w:szCs w:val="24"/>
              </w:rPr>
            </w:pPr>
          </w:p>
        </w:tc>
      </w:tr>
      <w:tr w:rsidR="00DC475E" w:rsidRPr="00EC3029" w14:paraId="71A8C806" w14:textId="77777777" w:rsidTr="00741F81">
        <w:tc>
          <w:tcPr>
            <w:tcW w:w="1988" w:type="dxa"/>
          </w:tcPr>
          <w:p w14:paraId="38AE8D28" w14:textId="2D99F8A9"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Developed, Low Intensity     </w:t>
            </w:r>
          </w:p>
        </w:tc>
        <w:tc>
          <w:tcPr>
            <w:tcW w:w="1948" w:type="dxa"/>
          </w:tcPr>
          <w:p w14:paraId="1B6A1485"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-2.096e+00  </w:t>
            </w:r>
          </w:p>
        </w:tc>
        <w:tc>
          <w:tcPr>
            <w:tcW w:w="1639" w:type="dxa"/>
          </w:tcPr>
          <w:p w14:paraId="4FA1F5C0"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9.891e-01  </w:t>
            </w:r>
          </w:p>
        </w:tc>
        <w:tc>
          <w:tcPr>
            <w:tcW w:w="1861" w:type="dxa"/>
          </w:tcPr>
          <w:p w14:paraId="135DB2E0"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-2.119</w:t>
            </w:r>
          </w:p>
        </w:tc>
        <w:tc>
          <w:tcPr>
            <w:tcW w:w="1914" w:type="dxa"/>
          </w:tcPr>
          <w:p w14:paraId="0CA3F2FA"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0.034116 *  </w:t>
            </w:r>
          </w:p>
          <w:p w14:paraId="08AD0BC2" w14:textId="77777777" w:rsidR="00DC475E" w:rsidRPr="00EC3029" w:rsidRDefault="00DC475E" w:rsidP="00741F81">
            <w:pPr>
              <w:rPr>
                <w:rFonts w:ascii="Times New Roman" w:hAnsi="Times New Roman" w:cs="Times New Roman"/>
                <w:sz w:val="24"/>
                <w:szCs w:val="24"/>
              </w:rPr>
            </w:pPr>
          </w:p>
        </w:tc>
      </w:tr>
      <w:tr w:rsidR="00DC475E" w:rsidRPr="00EC3029" w14:paraId="24196D8C" w14:textId="77777777" w:rsidTr="00741F81">
        <w:tc>
          <w:tcPr>
            <w:tcW w:w="1988" w:type="dxa"/>
          </w:tcPr>
          <w:p w14:paraId="730E7102" w14:textId="1CBA9F29"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Developed, Medium Intensity  </w:t>
            </w:r>
          </w:p>
        </w:tc>
        <w:tc>
          <w:tcPr>
            <w:tcW w:w="1948" w:type="dxa"/>
          </w:tcPr>
          <w:p w14:paraId="0C124A0C"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-4.680e+00  </w:t>
            </w:r>
          </w:p>
        </w:tc>
        <w:tc>
          <w:tcPr>
            <w:tcW w:w="1639" w:type="dxa"/>
          </w:tcPr>
          <w:p w14:paraId="34AF6CA0"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 xml:space="preserve">1.939e+00  </w:t>
            </w:r>
          </w:p>
        </w:tc>
        <w:tc>
          <w:tcPr>
            <w:tcW w:w="1861" w:type="dxa"/>
          </w:tcPr>
          <w:p w14:paraId="48E70DCA"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-2.413</w:t>
            </w:r>
          </w:p>
        </w:tc>
        <w:tc>
          <w:tcPr>
            <w:tcW w:w="1914" w:type="dxa"/>
          </w:tcPr>
          <w:p w14:paraId="6308EC27" w14:textId="77777777" w:rsidR="00DC475E" w:rsidRPr="00EC3029" w:rsidRDefault="00DC475E" w:rsidP="00741F81">
            <w:pPr>
              <w:rPr>
                <w:rFonts w:ascii="Times New Roman" w:hAnsi="Times New Roman" w:cs="Times New Roman"/>
                <w:sz w:val="24"/>
                <w:szCs w:val="24"/>
              </w:rPr>
            </w:pPr>
            <w:r w:rsidRPr="00EC3029">
              <w:rPr>
                <w:rFonts w:ascii="Times New Roman" w:hAnsi="Times New Roman" w:cs="Times New Roman"/>
                <w:sz w:val="24"/>
                <w:szCs w:val="24"/>
              </w:rPr>
              <w:t>0.015808 *</w:t>
            </w:r>
          </w:p>
          <w:p w14:paraId="685871FA" w14:textId="77777777" w:rsidR="00DC475E" w:rsidRPr="00EC3029" w:rsidRDefault="00DC475E" w:rsidP="00741F81">
            <w:pPr>
              <w:rPr>
                <w:rFonts w:ascii="Times New Roman" w:hAnsi="Times New Roman" w:cs="Times New Roman"/>
                <w:sz w:val="24"/>
                <w:szCs w:val="24"/>
              </w:rPr>
            </w:pPr>
          </w:p>
        </w:tc>
      </w:tr>
      <w:tr w:rsidR="0027393B" w:rsidRPr="00EC3029" w14:paraId="3ECAD331" w14:textId="77777777" w:rsidTr="00741F81">
        <w:tc>
          <w:tcPr>
            <w:tcW w:w="1988" w:type="dxa"/>
          </w:tcPr>
          <w:p w14:paraId="7CF16623" w14:textId="33880E5C" w:rsidR="0027393B" w:rsidRPr="00EC3029" w:rsidRDefault="0027393B" w:rsidP="00741F81">
            <w:pPr>
              <w:rPr>
                <w:rFonts w:ascii="Times New Roman" w:hAnsi="Times New Roman" w:cs="Times New Roman"/>
                <w:sz w:val="24"/>
                <w:szCs w:val="24"/>
              </w:rPr>
            </w:pPr>
            <w:r w:rsidRPr="00EC3029">
              <w:rPr>
                <w:rFonts w:ascii="Times New Roman" w:hAnsi="Times New Roman" w:cs="Times New Roman"/>
                <w:sz w:val="24"/>
                <w:szCs w:val="24"/>
              </w:rPr>
              <w:t xml:space="preserve">Imperviousness  </w:t>
            </w:r>
          </w:p>
        </w:tc>
        <w:tc>
          <w:tcPr>
            <w:tcW w:w="1948" w:type="dxa"/>
          </w:tcPr>
          <w:p w14:paraId="53E84B91" w14:textId="560D9ADF" w:rsidR="0027393B" w:rsidRPr="00EC3029" w:rsidRDefault="0027393B" w:rsidP="00741F81">
            <w:pPr>
              <w:rPr>
                <w:rFonts w:ascii="Times New Roman" w:hAnsi="Times New Roman" w:cs="Times New Roman"/>
                <w:sz w:val="24"/>
                <w:szCs w:val="24"/>
              </w:rPr>
            </w:pPr>
            <w:r w:rsidRPr="00EC3029">
              <w:rPr>
                <w:rFonts w:ascii="Times New Roman" w:hAnsi="Times New Roman" w:cs="Times New Roman"/>
                <w:sz w:val="24"/>
                <w:szCs w:val="24"/>
              </w:rPr>
              <w:t xml:space="preserve">                         6.201e-02  </w:t>
            </w:r>
          </w:p>
        </w:tc>
        <w:tc>
          <w:tcPr>
            <w:tcW w:w="1639" w:type="dxa"/>
          </w:tcPr>
          <w:p w14:paraId="11A7E773" w14:textId="737F76DB" w:rsidR="0027393B" w:rsidRPr="00EC3029" w:rsidRDefault="0027393B" w:rsidP="00741F81">
            <w:pPr>
              <w:rPr>
                <w:rFonts w:ascii="Times New Roman" w:hAnsi="Times New Roman" w:cs="Times New Roman"/>
                <w:sz w:val="24"/>
                <w:szCs w:val="24"/>
              </w:rPr>
            </w:pPr>
            <w:r w:rsidRPr="00EC3029">
              <w:rPr>
                <w:rFonts w:ascii="Times New Roman" w:hAnsi="Times New Roman" w:cs="Times New Roman"/>
                <w:sz w:val="24"/>
                <w:szCs w:val="24"/>
              </w:rPr>
              <w:t xml:space="preserve">3.212e-02   </w:t>
            </w:r>
          </w:p>
        </w:tc>
        <w:tc>
          <w:tcPr>
            <w:tcW w:w="1861" w:type="dxa"/>
          </w:tcPr>
          <w:p w14:paraId="7166DE39" w14:textId="373A2197" w:rsidR="0027393B" w:rsidRPr="00EC3029" w:rsidRDefault="0027393B" w:rsidP="00741F81">
            <w:pPr>
              <w:rPr>
                <w:rFonts w:ascii="Times New Roman" w:hAnsi="Times New Roman" w:cs="Times New Roman"/>
                <w:sz w:val="24"/>
                <w:szCs w:val="24"/>
              </w:rPr>
            </w:pPr>
            <w:r w:rsidRPr="00EC3029">
              <w:rPr>
                <w:rFonts w:ascii="Times New Roman" w:hAnsi="Times New Roman" w:cs="Times New Roman"/>
                <w:sz w:val="24"/>
                <w:szCs w:val="24"/>
              </w:rPr>
              <w:t>1.930</w:t>
            </w:r>
          </w:p>
        </w:tc>
        <w:tc>
          <w:tcPr>
            <w:tcW w:w="1914" w:type="dxa"/>
          </w:tcPr>
          <w:p w14:paraId="5786D2C4" w14:textId="77777777" w:rsidR="0027393B" w:rsidRPr="00EC3029" w:rsidRDefault="0027393B" w:rsidP="00EC3029">
            <w:pPr>
              <w:spacing w:after="160" w:line="480" w:lineRule="auto"/>
              <w:rPr>
                <w:rFonts w:ascii="Times New Roman" w:hAnsi="Times New Roman" w:cs="Times New Roman"/>
                <w:color w:val="212121"/>
                <w:sz w:val="24"/>
                <w:szCs w:val="24"/>
                <w:shd w:val="clear" w:color="auto" w:fill="FFFFFF"/>
              </w:rPr>
            </w:pPr>
            <w:proofErr w:type="gramStart"/>
            <w:r w:rsidRPr="00EC3029">
              <w:rPr>
                <w:rFonts w:ascii="Times New Roman" w:hAnsi="Times New Roman" w:cs="Times New Roman"/>
                <w:color w:val="212121"/>
                <w:sz w:val="24"/>
                <w:szCs w:val="24"/>
                <w:shd w:val="clear" w:color="auto" w:fill="FFFFFF"/>
              </w:rPr>
              <w:t>0.053591 .</w:t>
            </w:r>
            <w:proofErr w:type="gramEnd"/>
          </w:p>
          <w:p w14:paraId="12681A6F" w14:textId="77777777" w:rsidR="0027393B" w:rsidRPr="00EC3029" w:rsidRDefault="0027393B" w:rsidP="00741F81">
            <w:pPr>
              <w:rPr>
                <w:rFonts w:ascii="Times New Roman" w:hAnsi="Times New Roman" w:cs="Times New Roman"/>
                <w:sz w:val="24"/>
                <w:szCs w:val="24"/>
              </w:rPr>
            </w:pPr>
          </w:p>
        </w:tc>
      </w:tr>
    </w:tbl>
    <w:p w14:paraId="3931E492" w14:textId="63E1FDC3" w:rsidR="00DC475E" w:rsidRDefault="00EC3029" w:rsidP="00932599">
      <w:pPr>
        <w:spacing w:line="480" w:lineRule="auto"/>
        <w:ind w:left="360"/>
        <w:rPr>
          <w:rFonts w:ascii="Arial" w:hAnsi="Arial" w:cs="Arial"/>
          <w:sz w:val="20"/>
          <w:szCs w:val="20"/>
        </w:rPr>
      </w:pPr>
      <w:r w:rsidRPr="00B8351A">
        <w:rPr>
          <w:rFonts w:ascii="Arial" w:hAnsi="Arial" w:cs="Arial"/>
          <w:noProof/>
          <w:sz w:val="20"/>
          <w:szCs w:val="20"/>
        </w:rPr>
        <mc:AlternateContent>
          <mc:Choice Requires="wps">
            <w:drawing>
              <wp:anchor distT="45720" distB="45720" distL="114300" distR="114300" simplePos="0" relativeHeight="251659264" behindDoc="1" locked="0" layoutInCell="1" allowOverlap="1" wp14:anchorId="1851EACB" wp14:editId="1A6B276B">
                <wp:simplePos x="0" y="0"/>
                <wp:positionH relativeFrom="column">
                  <wp:posOffset>-199264</wp:posOffset>
                </wp:positionH>
                <wp:positionV relativeFrom="paragraph">
                  <wp:posOffset>233912</wp:posOffset>
                </wp:positionV>
                <wp:extent cx="6129020" cy="1404620"/>
                <wp:effectExtent l="0" t="0" r="24130" b="13970"/>
                <wp:wrapTight wrapText="bothSides">
                  <wp:wrapPolygon edited="0">
                    <wp:start x="0" y="0"/>
                    <wp:lineTo x="0" y="21437"/>
                    <wp:lineTo x="21618" y="21437"/>
                    <wp:lineTo x="2161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1404620"/>
                        </a:xfrm>
                        <a:prstGeom prst="rect">
                          <a:avLst/>
                        </a:prstGeom>
                        <a:solidFill>
                          <a:srgbClr val="FFFFFF"/>
                        </a:solidFill>
                        <a:ln w="9525">
                          <a:solidFill>
                            <a:srgbClr val="000000"/>
                          </a:solidFill>
                          <a:miter lim="800000"/>
                          <a:headEnd/>
                          <a:tailEnd/>
                        </a:ln>
                      </wps:spPr>
                      <wps:txbx>
                        <w:txbxContent>
                          <w:p w14:paraId="1EDC0FA6" w14:textId="775BE776" w:rsidR="00B8351A" w:rsidRDefault="00B8351A">
                            <w:r>
                              <w:t>Table X</w:t>
                            </w:r>
                          </w:p>
                          <w:p w14:paraId="1BCB9281" w14:textId="6332805A" w:rsidR="00B8351A" w:rsidRDefault="00B8351A">
                            <w:r>
                              <w:t xml:space="preserve">Summary statistics of significant explanatory variables from GLM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51EACB" id="_x0000_s1029" type="#_x0000_t202" style="position:absolute;left:0;text-align:left;margin-left:-15.7pt;margin-top:18.4pt;width:482.6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">
                <v:textbox style="mso-fit-shape-to-text:t">
                  <w:txbxContent>
                    <w:p w14:paraId="1EDC0FA6" w14:textId="775BE776" w:rsidR="00B8351A" w:rsidRDefault="00B8351A">
                      <w:r>
                        <w:t>Table X</w:t>
                      </w:r>
                    </w:p>
                    <w:p w14:paraId="1BCB9281" w14:textId="6332805A" w:rsidR="00B8351A" w:rsidRDefault="00B8351A">
                      <w:r>
                        <w:t xml:space="preserve">Summary statistics of significant explanatory variables from GLM </w:t>
                      </w:r>
                    </w:p>
                  </w:txbxContent>
                </v:textbox>
                <w10:wrap type="tight"/>
              </v:shape>
            </w:pict>
          </mc:Fallback>
        </mc:AlternateContent>
      </w:r>
    </w:p>
    <w:p w14:paraId="2DA2A163" w14:textId="71A86B84" w:rsidR="00DC475E" w:rsidDel="00B8351A" w:rsidRDefault="00DC475E" w:rsidP="00B8351A">
      <w:pPr>
        <w:pStyle w:val="Heading1"/>
        <w:rPr>
          <w:del w:id="108" w:author="Jonathan Wilson" w:date="2023-01-18T12:13:00Z"/>
        </w:rPr>
      </w:pPr>
    </w:p>
    <w:p w14:paraId="565ABFB8" w14:textId="547C9BDF" w:rsidR="00932599" w:rsidDel="00B8351A" w:rsidRDefault="00932599" w:rsidP="00B8351A">
      <w:pPr>
        <w:pStyle w:val="Heading1"/>
        <w:rPr>
          <w:del w:id="109" w:author="Jonathan Wilson" w:date="2023-01-18T12:13:00Z"/>
        </w:rPr>
      </w:pPr>
      <w:del w:id="110" w:author="Jonathan Wilson" w:date="2023-01-18T12:13:00Z">
        <w:r w:rsidDel="00B8351A">
          <w:delText>-land cover-hgh +med developed 0.05, low 0.1</w:delText>
        </w:r>
      </w:del>
    </w:p>
    <w:p w14:paraId="7279D048" w14:textId="5372AE32" w:rsidR="00932599" w:rsidDel="00B8351A" w:rsidRDefault="00932599" w:rsidP="00B8351A">
      <w:pPr>
        <w:pStyle w:val="Heading1"/>
        <w:rPr>
          <w:del w:id="111" w:author="Jonathan Wilson" w:date="2023-01-18T12:13:00Z"/>
        </w:rPr>
      </w:pPr>
      <w:del w:id="112" w:author="Jonathan Wilson" w:date="2023-01-18T12:13:00Z">
        <w:r w:rsidDel="00B8351A">
          <w:delText>-precipitation0.1</w:delText>
        </w:r>
      </w:del>
    </w:p>
    <w:p w14:paraId="46383D36" w14:textId="5713B0E2" w:rsidR="00932599" w:rsidDel="00B8351A" w:rsidRDefault="00932599" w:rsidP="00B8351A">
      <w:pPr>
        <w:pStyle w:val="Heading1"/>
        <w:rPr>
          <w:del w:id="113" w:author="Jonathan Wilson" w:date="2023-01-18T12:13:00Z"/>
        </w:rPr>
      </w:pPr>
      <w:del w:id="114" w:author="Jonathan Wilson" w:date="2023-01-18T12:13:00Z">
        <w:r w:rsidDel="00B8351A">
          <w:delText>-age-</w:delText>
        </w:r>
        <w:r w:rsidR="0072266A" w:rsidDel="00B8351A">
          <w:delText>juvenile</w:delText>
        </w:r>
        <w:r w:rsidDel="00B8351A">
          <w:delText xml:space="preserve"> 0.1</w:delText>
        </w:r>
      </w:del>
    </w:p>
    <w:p w14:paraId="76911F8C" w14:textId="2298D023" w:rsidR="00932599" w:rsidDel="00B8351A" w:rsidRDefault="00932599" w:rsidP="00B8351A">
      <w:pPr>
        <w:pStyle w:val="Heading1"/>
        <w:rPr>
          <w:del w:id="115" w:author="Jonathan Wilson" w:date="2023-01-18T12:13:00Z"/>
        </w:rPr>
      </w:pPr>
      <w:del w:id="116" w:author="Jonathan Wilson" w:date="2023-01-18T12:13:00Z">
        <w:r w:rsidDel="00B8351A">
          <w:delText>-imperviousness0.05</w:delText>
        </w:r>
      </w:del>
    </w:p>
    <w:p w14:paraId="3E4478BF" w14:textId="4CE5C709" w:rsidR="00932599" w:rsidRPr="00B8351A" w:rsidRDefault="00932599" w:rsidP="00B8351A">
      <w:pPr>
        <w:pStyle w:val="Heading1"/>
      </w:pPr>
      <w:del w:id="117" w:author="Jonathan Wilson" w:date="2023-01-18T12:13:00Z">
        <w:r w:rsidDel="00B8351A">
          <w:delText xml:space="preserve">-month- </w:delText>
        </w:r>
      </w:del>
      <w:bookmarkStart w:id="118" w:name="_Toc120719993"/>
      <w:r w:rsidRPr="00C40850">
        <w:rPr>
          <w:lang w:val="en-GB"/>
        </w:rPr>
        <w:t>DISCUSSION</w:t>
      </w:r>
      <w:bookmarkEnd w:id="118"/>
      <w:r w:rsidRPr="00C40850">
        <w:rPr>
          <w:lang w:val="en-GB"/>
        </w:rPr>
        <w:t xml:space="preserve"> </w:t>
      </w:r>
    </w:p>
    <w:p w14:paraId="507BBF18" w14:textId="005F7D3B" w:rsidR="000476D5" w:rsidRDefault="000476D5" w:rsidP="000476D5">
      <w:pPr>
        <w:rPr>
          <w:lang w:val="en-GB"/>
        </w:rPr>
      </w:pPr>
    </w:p>
    <w:p w14:paraId="342D8C91" w14:textId="0FF1B769" w:rsidR="000476D5" w:rsidRDefault="000476D5" w:rsidP="000476D5">
      <w:pPr>
        <w:pStyle w:val="NormalWeb"/>
        <w:spacing w:before="0" w:beforeAutospacing="0" w:after="120" w:afterAutospacing="0" w:line="480" w:lineRule="auto"/>
        <w:rPr>
          <w:color w:val="000000"/>
        </w:rPr>
      </w:pPr>
      <w:commentRangeStart w:id="119"/>
      <w:r>
        <w:rPr>
          <w:color w:val="000000"/>
        </w:rPr>
        <w:t xml:space="preserve">Data from wild </w:t>
      </w:r>
      <w:proofErr w:type="spellStart"/>
      <w:r>
        <w:rPr>
          <w:color w:val="000000"/>
        </w:rPr>
        <w:t>mesocarnivores</w:t>
      </w:r>
      <w:proofErr w:type="spellEnd"/>
      <w:r>
        <w:rPr>
          <w:color w:val="000000"/>
        </w:rPr>
        <w:t xml:space="preserve"> submitted to the</w:t>
      </w:r>
      <w:r w:rsidR="009139B2">
        <w:rPr>
          <w:color w:val="000000"/>
        </w:rPr>
        <w:t xml:space="preserve"> SCWDS</w:t>
      </w:r>
      <w:r>
        <w:rPr>
          <w:color w:val="000000"/>
        </w:rPr>
        <w:t xml:space="preserve"> was </w:t>
      </w:r>
      <w:r w:rsidR="0072266A">
        <w:rPr>
          <w:color w:val="000000"/>
        </w:rPr>
        <w:t>analyzed</w:t>
      </w:r>
      <w:r>
        <w:rPr>
          <w:color w:val="000000"/>
        </w:rPr>
        <w:t xml:space="preserve"> based on their CDV diagnosis at necropsy with a subset of these cases being sampled for CDV for phylogenetic </w:t>
      </w:r>
      <w:r w:rsidR="0072266A">
        <w:rPr>
          <w:color w:val="000000"/>
        </w:rPr>
        <w:t>analysis</w:t>
      </w:r>
      <w:r>
        <w:rPr>
          <w:color w:val="000000"/>
        </w:rPr>
        <w:t xml:space="preserve"> of the virus in wild </w:t>
      </w:r>
      <w:proofErr w:type="spellStart"/>
      <w:r>
        <w:rPr>
          <w:color w:val="000000"/>
        </w:rPr>
        <w:t>mesocarnivores</w:t>
      </w:r>
      <w:proofErr w:type="spellEnd"/>
      <w:r>
        <w:rPr>
          <w:color w:val="000000"/>
        </w:rPr>
        <w:t xml:space="preserve"> in the </w:t>
      </w:r>
      <w:r w:rsidR="0072266A">
        <w:rPr>
          <w:color w:val="000000"/>
        </w:rPr>
        <w:t>southeast</w:t>
      </w:r>
      <w:r>
        <w:rPr>
          <w:color w:val="000000"/>
        </w:rPr>
        <w:t xml:space="preserve">. </w:t>
      </w:r>
      <w:r w:rsidR="0072266A">
        <w:rPr>
          <w:color w:val="000000"/>
        </w:rPr>
        <w:t>Ecological</w:t>
      </w:r>
      <w:r>
        <w:rPr>
          <w:color w:val="000000"/>
        </w:rPr>
        <w:t xml:space="preserve"> variables including </w:t>
      </w:r>
      <w:r>
        <w:rPr>
          <w:color w:val="000000"/>
        </w:rPr>
        <w:lastRenderedPageBreak/>
        <w:t xml:space="preserve">human land use type at the location of each case submitted were included in the data with a generalized linear </w:t>
      </w:r>
      <w:r w:rsidR="0072266A">
        <w:rPr>
          <w:color w:val="000000"/>
        </w:rPr>
        <w:t>model</w:t>
      </w:r>
      <w:r>
        <w:rPr>
          <w:color w:val="000000"/>
        </w:rPr>
        <w:t xml:space="preserve"> developed to identify factors that increased the risk of CDV in these animals.</w:t>
      </w:r>
      <w:commentRangeEnd w:id="119"/>
      <w:r w:rsidR="00876F3F">
        <w:rPr>
          <w:rStyle w:val="CommentReference"/>
          <w:rFonts w:asciiTheme="minorHAnsi" w:eastAsiaTheme="minorHAnsi" w:hAnsiTheme="minorHAnsi" w:cstheme="minorBidi"/>
        </w:rPr>
        <w:commentReference w:id="119"/>
      </w:r>
    </w:p>
    <w:p w14:paraId="6FD49960" w14:textId="738A219A" w:rsidR="000476D5" w:rsidRDefault="000476D5" w:rsidP="00605A3A">
      <w:pPr>
        <w:pStyle w:val="NormalWeb"/>
        <w:spacing w:before="0" w:beforeAutospacing="0" w:after="120" w:afterAutospacing="0" w:line="480" w:lineRule="auto"/>
        <w:rPr>
          <w:color w:val="000000"/>
        </w:rPr>
      </w:pPr>
      <w:commentRangeStart w:id="120"/>
      <w:r>
        <w:rPr>
          <w:color w:val="000000"/>
        </w:rPr>
        <w:t>The</w:t>
      </w:r>
      <w:commentRangeEnd w:id="120"/>
      <w:r w:rsidR="00BA18B0">
        <w:rPr>
          <w:rStyle w:val="CommentReference"/>
          <w:rFonts w:asciiTheme="minorHAnsi" w:eastAsiaTheme="minorHAnsi" w:hAnsiTheme="minorHAnsi" w:cstheme="minorBidi"/>
        </w:rPr>
        <w:commentReference w:id="120"/>
      </w:r>
      <w:r>
        <w:rPr>
          <w:color w:val="000000"/>
        </w:rPr>
        <w:t xml:space="preserve"> phylogenetic analysis of CDV isolates showed a very distinct cluster </w:t>
      </w:r>
      <w:del w:id="121" w:author="Nicole LYNN Gottdenker" w:date="2023-01-21T23:01:00Z">
        <w:r w:rsidDel="00BA18B0">
          <w:rPr>
            <w:color w:val="000000"/>
          </w:rPr>
          <w:delText xml:space="preserve">from samples taken </w:delText>
        </w:r>
      </w:del>
      <w:r>
        <w:rPr>
          <w:color w:val="000000"/>
        </w:rPr>
        <w:t xml:space="preserve">from animals in states east of the Mississippi river. The vast majority Isolates from NC, </w:t>
      </w:r>
      <w:proofErr w:type="gramStart"/>
      <w:r>
        <w:rPr>
          <w:color w:val="000000"/>
        </w:rPr>
        <w:t>GA</w:t>
      </w:r>
      <w:proofErr w:type="gramEnd"/>
      <w:r>
        <w:rPr>
          <w:color w:val="000000"/>
        </w:rPr>
        <w:t xml:space="preserve"> and FL clustered closely together within the </w:t>
      </w:r>
      <w:r w:rsidR="0072266A">
        <w:rPr>
          <w:color w:val="000000"/>
        </w:rPr>
        <w:t>phylogenetic</w:t>
      </w:r>
      <w:r>
        <w:rPr>
          <w:color w:val="000000"/>
        </w:rPr>
        <w:t xml:space="preserve"> tree. </w:t>
      </w:r>
      <w:r w:rsidR="0072266A">
        <w:rPr>
          <w:color w:val="000000"/>
        </w:rPr>
        <w:t>Isolates</w:t>
      </w:r>
      <w:r>
        <w:rPr>
          <w:color w:val="000000"/>
        </w:rPr>
        <w:t xml:space="preserve"> from western states, </w:t>
      </w:r>
      <w:commentRangeStart w:id="122"/>
      <w:proofErr w:type="gramStart"/>
      <w:r>
        <w:rPr>
          <w:color w:val="000000"/>
        </w:rPr>
        <w:t>AR</w:t>
      </w:r>
      <w:proofErr w:type="gramEnd"/>
      <w:r>
        <w:rPr>
          <w:color w:val="000000"/>
        </w:rPr>
        <w:t xml:space="preserve"> and MO clustered quite separately from these eastern isolates and in a much less clear</w:t>
      </w:r>
      <w:ins w:id="123" w:author="Nicole LYNN Gottdenker" w:date="2023-01-21T23:19:00Z">
        <w:r w:rsidR="00B55C64">
          <w:rPr>
            <w:color w:val="000000"/>
          </w:rPr>
          <w:t xml:space="preserve"> </w:t>
        </w:r>
      </w:ins>
      <w:proofErr w:type="spellStart"/>
      <w:r>
        <w:rPr>
          <w:color w:val="000000"/>
        </w:rPr>
        <w:t>ly</w:t>
      </w:r>
      <w:proofErr w:type="spellEnd"/>
      <w:r>
        <w:rPr>
          <w:color w:val="000000"/>
        </w:rPr>
        <w:t xml:space="preserve"> defined cluster. </w:t>
      </w:r>
      <w:commentRangeEnd w:id="122"/>
      <w:r w:rsidR="00BA18B0">
        <w:rPr>
          <w:rStyle w:val="CommentReference"/>
          <w:rFonts w:asciiTheme="minorHAnsi" w:eastAsiaTheme="minorHAnsi" w:hAnsiTheme="minorHAnsi" w:cstheme="minorBidi"/>
        </w:rPr>
        <w:commentReference w:id="122"/>
      </w:r>
      <w:r>
        <w:rPr>
          <w:color w:val="000000"/>
        </w:rPr>
        <w:t xml:space="preserve">This suggests the eastern isolates are all quite closely related and given that the states of </w:t>
      </w:r>
      <w:r w:rsidR="0072266A">
        <w:rPr>
          <w:color w:val="000000"/>
        </w:rPr>
        <w:t>GA, FL</w:t>
      </w:r>
      <w:r>
        <w:rPr>
          <w:color w:val="000000"/>
        </w:rPr>
        <w:t xml:space="preserve"> and NC are </w:t>
      </w:r>
      <w:proofErr w:type="spellStart"/>
      <w:r>
        <w:rPr>
          <w:color w:val="000000"/>
        </w:rPr>
        <w:t>c</w:t>
      </w:r>
      <w:commentRangeStart w:id="124"/>
      <w:commentRangeStart w:id="125"/>
      <w:r>
        <w:rPr>
          <w:color w:val="000000"/>
        </w:rPr>
        <w:t>ontiguous</w:t>
      </w:r>
      <w:commentRangeEnd w:id="124"/>
      <w:r w:rsidR="00B55C64">
        <w:rPr>
          <w:rStyle w:val="CommentReference"/>
          <w:rFonts w:asciiTheme="minorHAnsi" w:eastAsiaTheme="minorHAnsi" w:hAnsiTheme="minorHAnsi" w:cstheme="minorBidi"/>
        </w:rPr>
        <w:commentReference w:id="124"/>
      </w:r>
      <w:commentRangeEnd w:id="125"/>
      <w:r w:rsidR="00B55C64">
        <w:rPr>
          <w:rStyle w:val="CommentReference"/>
          <w:rFonts w:asciiTheme="minorHAnsi" w:eastAsiaTheme="minorHAnsi" w:hAnsiTheme="minorHAnsi" w:cstheme="minorBidi"/>
        </w:rPr>
        <w:commentReference w:id="125"/>
      </w:r>
      <w:ins w:id="126" w:author="Nicole LYNN Gottdenker" w:date="2023-01-21T23:19:00Z">
        <w:r w:rsidR="00B55C64">
          <w:rPr>
            <w:color w:val="000000"/>
          </w:rPr>
          <w:t>d</w:t>
        </w:r>
      </w:ins>
      <w:proofErr w:type="spellEnd"/>
      <w:r w:rsidR="00786AEF">
        <w:rPr>
          <w:color w:val="000000"/>
        </w:rPr>
        <w:t>, may all have originated from one large ongoing outbreak in the area. Secondly,</w:t>
      </w:r>
      <w:r w:rsidR="00605A3A">
        <w:rPr>
          <w:color w:val="000000"/>
        </w:rPr>
        <w:t xml:space="preserve"> that the </w:t>
      </w:r>
      <w:r w:rsidR="0072266A">
        <w:rPr>
          <w:color w:val="000000"/>
        </w:rPr>
        <w:t>Mississippi</w:t>
      </w:r>
      <w:r w:rsidR="00605A3A">
        <w:rPr>
          <w:color w:val="000000"/>
        </w:rPr>
        <w:t xml:space="preserve"> river forms a much more difficult barrier for the virus to traverse than other smaller rivers. This would make sense given that the </w:t>
      </w:r>
      <w:commentRangeStart w:id="127"/>
      <w:r w:rsidR="00605A3A">
        <w:rPr>
          <w:color w:val="000000"/>
        </w:rPr>
        <w:t xml:space="preserve">virus is not </w:t>
      </w:r>
      <w:r w:rsidR="0072266A">
        <w:rPr>
          <w:color w:val="000000"/>
        </w:rPr>
        <w:t>transmitted</w:t>
      </w:r>
      <w:r w:rsidR="00605A3A">
        <w:rPr>
          <w:color w:val="000000"/>
        </w:rPr>
        <w:t xml:space="preserve"> by birds or airborne transmission, so would need to be brought across the river by an infected mammal. This results in distinct strains evolving on each side of the river. The </w:t>
      </w:r>
      <w:commentRangeEnd w:id="127"/>
      <w:r w:rsidR="00B55C64">
        <w:rPr>
          <w:rStyle w:val="CommentReference"/>
          <w:rFonts w:asciiTheme="minorHAnsi" w:eastAsiaTheme="minorHAnsi" w:hAnsiTheme="minorHAnsi" w:cstheme="minorBidi"/>
        </w:rPr>
        <w:commentReference w:id="127"/>
      </w:r>
      <w:r w:rsidR="0072266A">
        <w:rPr>
          <w:color w:val="000000"/>
        </w:rPr>
        <w:t>Mississippi</w:t>
      </w:r>
      <w:r w:rsidR="00605A3A">
        <w:rPr>
          <w:color w:val="000000"/>
        </w:rPr>
        <w:t xml:space="preserve"> as a barrier to disease dispersal in wildlife has been </w:t>
      </w:r>
      <w:r w:rsidR="00953906">
        <w:rPr>
          <w:color w:val="000000"/>
        </w:rPr>
        <w:t>demonstrated</w:t>
      </w:r>
      <w:r w:rsidR="00605A3A">
        <w:rPr>
          <w:color w:val="000000"/>
        </w:rPr>
        <w:t xml:space="preserve"> before</w:t>
      </w:r>
      <w:r w:rsidR="00537798">
        <w:rPr>
          <w:color w:val="000000"/>
        </w:rPr>
        <w:t xml:space="preserve"> with rabies</w:t>
      </w:r>
      <w:r w:rsidR="00605A3A">
        <w:rPr>
          <w:color w:val="000000"/>
        </w:rPr>
        <w:t xml:space="preserve"> </w:t>
      </w:r>
      <w:r w:rsidR="002A15D8">
        <w:rPr>
          <w:color w:val="000000"/>
        </w:rPr>
        <w:fldChar w:fldCharType="begin"/>
      </w:r>
      <w:r w:rsidR="002A15D8">
        <w:rPr>
          <w:color w:val="000000"/>
        </w:rPr>
        <w:instrText xml:space="preserve"> ADDIN EN.CITE &lt;EndNote&gt;&lt;Cite&gt;&lt;Author&gt;Kuzmina&lt;/Author&gt;&lt;Year&gt;2013&lt;/Year&gt;&lt;RecNum&gt;215&lt;/RecNum&gt;&lt;DisplayText&gt;(Kuzmina et al. 2013)&lt;/DisplayText&gt;&lt;record&gt;&lt;rec-number&gt;215&lt;/rec-number&gt;&lt;foreign-keys&gt;&lt;key app="EN" db-id="pv99xppxsftrpnevsxkp0tvm950xsdp9wz2x" timestamp="1655926666"&gt;215&lt;/key&gt;&lt;/foreign-keys&gt;&lt;ref-type name="Journal Article"&gt;17&lt;/ref-type&gt;&lt;contributors&gt;&lt;authors&gt;&lt;author&gt;Kuzmina, N. A.&lt;/author&gt;&lt;author&gt;Lemey, P.&lt;/author&gt;&lt;author&gt;Kuzmin, I. V.&lt;/author&gt;&lt;author&gt;Mayes, B. C.&lt;/author&gt;&lt;author&gt;Ellison, J. A.&lt;/author&gt;&lt;author&gt;Orciari, L. A.&lt;/author&gt;&lt;author&gt;Hightower, D.&lt;/author&gt;&lt;author&gt;Taylor, S. T.&lt;/author&gt;&lt;author&gt;Rupprecht, C. E.&lt;/author&gt;&lt;/authors&gt;&lt;/contributors&gt;&lt;auth-address&gt;Rabies Program, Division of High Consequence Pathogens and Pathology, Centers for Disease Control and Prevention, Atlanta, Georgia, United States of America.&lt;/auth-address&gt;&lt;titles&gt;&lt;title&gt;The phylogeography and spatiotemporal spread of south-central skunk rabies virus&lt;/title&gt;&lt;secondary-title&gt;PLoS One&lt;/secondary-title&gt;&lt;/titles&gt;&lt;periodical&gt;&lt;full-title&gt;PLoS One&lt;/full-title&gt;&lt;/periodical&gt;&lt;pages&gt;e82348&lt;/pages&gt;&lt;volume&gt;8&lt;/volume&gt;&lt;number&gt;12&lt;/number&gt;&lt;edition&gt;2013/12/07&lt;/edition&gt;&lt;keywords&gt;&lt;keyword&gt;Animals&lt;/keyword&gt;&lt;keyword&gt;Glycoproteins/genetics&lt;/keyword&gt;&lt;keyword&gt;Mephitidae/*virology&lt;/keyword&gt;&lt;keyword&gt;Phylogeography&lt;/keyword&gt;&lt;keyword&gt;Rabies virus/*classification/*genetics&lt;/keyword&gt;&lt;keyword&gt;Viral Proteins/genetics&lt;/keyword&gt;&lt;/keywords&gt;&lt;dates&gt;&lt;year&gt;2013&lt;/year&gt;&lt;/dates&gt;&lt;isbn&gt;1932-6203 (Electronic)&amp;#xD;1932-6203 (Linking)&lt;/isbn&gt;&lt;accession-num&gt;24312657&lt;/accession-num&gt;&lt;urls&gt;&lt;related-urls&gt;&lt;url&gt;https://www.ncbi.nlm.nih.gov/pubmed/24312657&lt;/url&gt;&lt;/related-urls&gt;&lt;/urls&gt;&lt;custom2&gt;PMC3849458&lt;/custom2&gt;&lt;electronic-resource-num&gt;10.1371/journal.pone.0082348&lt;/electronic-resource-num&gt;&lt;/record&gt;&lt;/Cite&gt;&lt;/EndNote&gt;</w:instrText>
      </w:r>
      <w:r w:rsidR="002A15D8">
        <w:rPr>
          <w:color w:val="000000"/>
        </w:rPr>
        <w:fldChar w:fldCharType="separate"/>
      </w:r>
      <w:r w:rsidR="002A15D8">
        <w:rPr>
          <w:noProof/>
          <w:color w:val="000000"/>
        </w:rPr>
        <w:t>(Kuzmina et al. 2013)</w:t>
      </w:r>
      <w:r w:rsidR="002A15D8">
        <w:rPr>
          <w:color w:val="000000"/>
        </w:rPr>
        <w:fldChar w:fldCharType="end"/>
      </w:r>
      <w:r w:rsidR="00537798">
        <w:rPr>
          <w:color w:val="000000"/>
        </w:rPr>
        <w:t>.</w:t>
      </w:r>
      <w:r w:rsidR="00605A3A">
        <w:rPr>
          <w:color w:val="000000"/>
        </w:rPr>
        <w:t xml:space="preserve"> However, based on this study</w:t>
      </w:r>
      <w:r w:rsidR="00537798">
        <w:rPr>
          <w:color w:val="000000"/>
        </w:rPr>
        <w:t>, and others,</w:t>
      </w:r>
      <w:r w:rsidR="00605A3A">
        <w:rPr>
          <w:color w:val="000000"/>
        </w:rPr>
        <w:t xml:space="preserve"> it is not an impenetrable barrier</w:t>
      </w:r>
      <w:ins w:id="128" w:author="Nicole LYNN Gottdenker" w:date="2023-01-21T23:21:00Z">
        <w:r w:rsidR="00B55C64">
          <w:rPr>
            <w:color w:val="000000"/>
          </w:rPr>
          <w:t xml:space="preserve">, </w:t>
        </w:r>
      </w:ins>
      <w:del w:id="129" w:author="Nicole LYNN Gottdenker" w:date="2023-01-21T23:21:00Z">
        <w:r w:rsidR="00605A3A" w:rsidDel="00B55C64">
          <w:rPr>
            <w:color w:val="000000"/>
          </w:rPr>
          <w:delText xml:space="preserve"> </w:delText>
        </w:r>
      </w:del>
      <w:r w:rsidR="00605A3A">
        <w:rPr>
          <w:color w:val="000000"/>
        </w:rPr>
        <w:t xml:space="preserve">as there </w:t>
      </w:r>
      <w:commentRangeStart w:id="130"/>
      <w:r w:rsidR="00605A3A">
        <w:rPr>
          <w:color w:val="000000"/>
        </w:rPr>
        <w:t xml:space="preserve">was one GA isolate and one NC isolate that clustered with </w:t>
      </w:r>
      <w:r w:rsidR="0072266A">
        <w:rPr>
          <w:color w:val="000000"/>
        </w:rPr>
        <w:t>isolates</w:t>
      </w:r>
      <w:r w:rsidR="00605A3A">
        <w:rPr>
          <w:color w:val="000000"/>
        </w:rPr>
        <w:t xml:space="preserve"> from Missouri</w:t>
      </w:r>
      <w:ins w:id="131" w:author="Nicole LYNN Gottdenker" w:date="2023-01-21T23:21:00Z">
        <w:r w:rsidR="00B55C64">
          <w:rPr>
            <w:color w:val="000000"/>
          </w:rPr>
          <w:t xml:space="preserve">, </w:t>
        </w:r>
      </w:ins>
      <w:del w:id="132" w:author="Nicole LYNN Gottdenker" w:date="2023-01-21T23:21:00Z">
        <w:r w:rsidR="00605A3A" w:rsidDel="00B55C64">
          <w:rPr>
            <w:color w:val="000000"/>
          </w:rPr>
          <w:delText xml:space="preserve"> </w:delText>
        </w:r>
      </w:del>
      <w:r w:rsidR="00605A3A">
        <w:rPr>
          <w:color w:val="000000"/>
        </w:rPr>
        <w:t xml:space="preserve">suggesting that </w:t>
      </w:r>
      <w:commentRangeEnd w:id="130"/>
      <w:r w:rsidR="00B55C64">
        <w:rPr>
          <w:rStyle w:val="CommentReference"/>
          <w:rFonts w:asciiTheme="minorHAnsi" w:eastAsiaTheme="minorHAnsi" w:hAnsiTheme="minorHAnsi" w:cstheme="minorBidi"/>
        </w:rPr>
        <w:commentReference w:id="130"/>
      </w:r>
      <w:r w:rsidR="00605A3A">
        <w:rPr>
          <w:color w:val="000000"/>
        </w:rPr>
        <w:t xml:space="preserve">at some point in time these were able to spread across the river, whether this be through an infected wild mammal swimming or inside a truck, or perhaps via an </w:t>
      </w:r>
      <w:commentRangeStart w:id="133"/>
      <w:r w:rsidR="00605A3A">
        <w:rPr>
          <w:color w:val="000000"/>
        </w:rPr>
        <w:t>infected dog or even via a fomite.</w:t>
      </w:r>
      <w:commentRangeEnd w:id="133"/>
      <w:r w:rsidR="00B55C64">
        <w:rPr>
          <w:rStyle w:val="CommentReference"/>
          <w:rFonts w:asciiTheme="minorHAnsi" w:eastAsiaTheme="minorHAnsi" w:hAnsiTheme="minorHAnsi" w:cstheme="minorBidi"/>
        </w:rPr>
        <w:commentReference w:id="133"/>
      </w:r>
    </w:p>
    <w:p w14:paraId="5E8944E5" w14:textId="2924B347" w:rsidR="003C03BB" w:rsidRDefault="003C03BB" w:rsidP="00605A3A">
      <w:pPr>
        <w:pStyle w:val="NormalWeb"/>
        <w:spacing w:before="0" w:beforeAutospacing="0" w:after="120" w:afterAutospacing="0" w:line="480" w:lineRule="auto"/>
        <w:rPr>
          <w:color w:val="000000"/>
        </w:rPr>
      </w:pPr>
      <w:commentRangeStart w:id="134"/>
      <w:r>
        <w:rPr>
          <w:color w:val="000000"/>
        </w:rPr>
        <w:t>The GLM for</w:t>
      </w:r>
      <w:r w:rsidR="00B309A6">
        <w:rPr>
          <w:color w:val="000000"/>
        </w:rPr>
        <w:t xml:space="preserve"> CDV diagnosis and ecological variables </w:t>
      </w:r>
      <w:r w:rsidR="0072266A">
        <w:rPr>
          <w:color w:val="000000"/>
        </w:rPr>
        <w:t>revealed</w:t>
      </w:r>
      <w:r w:rsidR="00B309A6">
        <w:rPr>
          <w:color w:val="000000"/>
        </w:rPr>
        <w:t xml:space="preserve"> </w:t>
      </w:r>
      <w:proofErr w:type="gramStart"/>
      <w:r w:rsidR="00B309A6">
        <w:rPr>
          <w:color w:val="000000"/>
        </w:rPr>
        <w:t>a number of</w:t>
      </w:r>
      <w:proofErr w:type="gramEnd"/>
      <w:r w:rsidR="00B309A6">
        <w:rPr>
          <w:color w:val="000000"/>
        </w:rPr>
        <w:t xml:space="preserve"> significant results. The most significant </w:t>
      </w:r>
      <w:r w:rsidR="0072266A">
        <w:rPr>
          <w:color w:val="000000"/>
        </w:rPr>
        <w:t>explanatory</w:t>
      </w:r>
      <w:r w:rsidR="00B309A6">
        <w:rPr>
          <w:color w:val="000000"/>
        </w:rPr>
        <w:t xml:space="preserve"> variable was distance to another positive CDV case. This makes perfect sense from a disease </w:t>
      </w:r>
      <w:r w:rsidR="0072266A">
        <w:rPr>
          <w:color w:val="000000"/>
        </w:rPr>
        <w:t>ecology</w:t>
      </w:r>
      <w:r w:rsidR="00B309A6">
        <w:rPr>
          <w:color w:val="000000"/>
        </w:rPr>
        <w:t xml:space="preserve"> standpoint as it is a directly </w:t>
      </w:r>
      <w:r w:rsidR="0072266A">
        <w:rPr>
          <w:color w:val="000000"/>
        </w:rPr>
        <w:t>transmitted</w:t>
      </w:r>
      <w:r w:rsidR="00B309A6">
        <w:rPr>
          <w:color w:val="000000"/>
        </w:rPr>
        <w:t xml:space="preserve"> pathogen and does not persist in the environment for any great length of </w:t>
      </w:r>
      <w:proofErr w:type="gramStart"/>
      <w:r w:rsidR="00B309A6">
        <w:rPr>
          <w:color w:val="000000"/>
        </w:rPr>
        <w:t>time</w:t>
      </w:r>
      <w:proofErr w:type="gramEnd"/>
      <w:r w:rsidR="00B309A6">
        <w:rPr>
          <w:color w:val="000000"/>
        </w:rPr>
        <w:t xml:space="preserve"> so an animal is not going to </w:t>
      </w:r>
      <w:r w:rsidR="0072266A">
        <w:rPr>
          <w:color w:val="000000"/>
        </w:rPr>
        <w:lastRenderedPageBreak/>
        <w:t>spontaneously</w:t>
      </w:r>
      <w:r w:rsidR="00B309A6">
        <w:rPr>
          <w:color w:val="000000"/>
        </w:rPr>
        <w:t xml:space="preserve"> contract the virus from the environment. Being close to another existing case likely means being close to an existing outbreak.</w:t>
      </w:r>
      <w:commentRangeEnd w:id="134"/>
      <w:r w:rsidR="00B55C64">
        <w:rPr>
          <w:rStyle w:val="CommentReference"/>
          <w:rFonts w:asciiTheme="minorHAnsi" w:eastAsiaTheme="minorHAnsi" w:hAnsiTheme="minorHAnsi" w:cstheme="minorBidi"/>
        </w:rPr>
        <w:commentReference w:id="134"/>
      </w:r>
    </w:p>
    <w:p w14:paraId="60410C62" w14:textId="36BF0C50" w:rsidR="00D51A1C" w:rsidRPr="00E54256" w:rsidRDefault="00B309A6" w:rsidP="009139B2">
      <w:pPr>
        <w:pStyle w:val="NormalWeb"/>
        <w:spacing w:before="0" w:beforeAutospacing="0" w:after="120" w:afterAutospacing="0" w:line="480" w:lineRule="auto"/>
        <w:rPr>
          <w:color w:val="000000"/>
        </w:rPr>
      </w:pPr>
      <w:r>
        <w:rPr>
          <w:color w:val="000000"/>
        </w:rPr>
        <w:t xml:space="preserve">The most important result of the GLM from the objectives of this study are that land cover type was a significant factor in CDV </w:t>
      </w:r>
      <w:r w:rsidR="0072266A">
        <w:rPr>
          <w:color w:val="000000"/>
        </w:rPr>
        <w:t>diagnosis</w:t>
      </w:r>
      <w:r>
        <w:rPr>
          <w:color w:val="000000"/>
        </w:rPr>
        <w:t xml:space="preserve">, </w:t>
      </w:r>
      <w:r w:rsidR="0072266A">
        <w:rPr>
          <w:color w:val="000000"/>
        </w:rPr>
        <w:t>specifically</w:t>
      </w:r>
      <w:r>
        <w:rPr>
          <w:color w:val="000000"/>
        </w:rPr>
        <w:t xml:space="preserve"> </w:t>
      </w:r>
      <w:r w:rsidR="00D51A1C">
        <w:rPr>
          <w:color w:val="000000"/>
        </w:rPr>
        <w:t>High</w:t>
      </w:r>
      <w:r w:rsidR="009139B2">
        <w:rPr>
          <w:color w:val="000000"/>
        </w:rPr>
        <w:t xml:space="preserve">, </w:t>
      </w:r>
      <w:proofErr w:type="gramStart"/>
      <w:r w:rsidR="009139B2">
        <w:rPr>
          <w:color w:val="000000"/>
        </w:rPr>
        <w:t>m</w:t>
      </w:r>
      <w:r w:rsidR="00D51A1C">
        <w:rPr>
          <w:color w:val="000000"/>
        </w:rPr>
        <w:t>edium</w:t>
      </w:r>
      <w:proofErr w:type="gramEnd"/>
      <w:r w:rsidR="00D51A1C">
        <w:rPr>
          <w:color w:val="000000"/>
        </w:rPr>
        <w:t xml:space="preserve"> </w:t>
      </w:r>
      <w:r w:rsidR="009139B2">
        <w:rPr>
          <w:color w:val="000000"/>
        </w:rPr>
        <w:t xml:space="preserve">and low </w:t>
      </w:r>
      <w:r w:rsidR="00D51A1C">
        <w:rPr>
          <w:color w:val="000000"/>
        </w:rPr>
        <w:t>intensity developed</w:t>
      </w:r>
      <w:r w:rsidR="009139B2">
        <w:rPr>
          <w:color w:val="000000"/>
        </w:rPr>
        <w:t xml:space="preserve"> were a risk factor for CDV </w:t>
      </w:r>
      <w:r w:rsidR="00EC3029">
        <w:rPr>
          <w:color w:val="000000"/>
        </w:rPr>
        <w:t>diagnosis.</w:t>
      </w:r>
      <w:r w:rsidR="00D51A1C">
        <w:rPr>
          <w:color w:val="000000"/>
        </w:rPr>
        <w:t xml:space="preserve"> There are </w:t>
      </w:r>
      <w:proofErr w:type="gramStart"/>
      <w:r w:rsidR="00D51A1C">
        <w:rPr>
          <w:color w:val="000000"/>
        </w:rPr>
        <w:t>a number of</w:t>
      </w:r>
      <w:proofErr w:type="gramEnd"/>
      <w:r w:rsidR="00D51A1C">
        <w:rPr>
          <w:color w:val="000000"/>
        </w:rPr>
        <w:t xml:space="preserve"> reasons why urban</w:t>
      </w:r>
      <w:ins w:id="135" w:author="Nicole LYNN Gottdenker" w:date="2023-01-21T23:23:00Z">
        <w:r w:rsidR="00B55C64">
          <w:rPr>
            <w:color w:val="000000"/>
          </w:rPr>
          <w:t xml:space="preserve"> and suburban</w:t>
        </w:r>
      </w:ins>
      <w:r w:rsidR="00D51A1C">
        <w:rPr>
          <w:color w:val="000000"/>
        </w:rPr>
        <w:t xml:space="preserve"> areas could be resulting in higher likelihood of CDV in wild </w:t>
      </w:r>
      <w:proofErr w:type="spellStart"/>
      <w:r w:rsidR="00D51A1C">
        <w:rPr>
          <w:color w:val="000000"/>
        </w:rPr>
        <w:t>mesocarnivores</w:t>
      </w:r>
      <w:proofErr w:type="spellEnd"/>
      <w:r w:rsidR="00D51A1C">
        <w:rPr>
          <w:color w:val="000000"/>
        </w:rPr>
        <w:t xml:space="preserve">. </w:t>
      </w:r>
      <w:r w:rsidR="00D51A1C" w:rsidRPr="00E54256">
        <w:rPr>
          <w:color w:val="000000"/>
        </w:rPr>
        <w:t xml:space="preserve">Urban </w:t>
      </w:r>
      <w:commentRangeStart w:id="136"/>
      <w:r w:rsidR="00D51A1C" w:rsidRPr="00E54256">
        <w:rPr>
          <w:color w:val="000000"/>
        </w:rPr>
        <w:t xml:space="preserve">areas often possess abundant resources for anthropophilic species, such as raccoons, </w:t>
      </w:r>
      <w:r w:rsidR="0072266A" w:rsidRPr="00E54256">
        <w:rPr>
          <w:color w:val="000000"/>
        </w:rPr>
        <w:t>which</w:t>
      </w:r>
      <w:r w:rsidR="00D51A1C" w:rsidRPr="00E54256">
        <w:rPr>
          <w:color w:val="000000"/>
        </w:rPr>
        <w:t xml:space="preserve"> may not be prone to seasonal fluctuations. These resources include food supplies (e.g., household waste) but </w:t>
      </w:r>
      <w:commentRangeEnd w:id="136"/>
      <w:r w:rsidR="00D51A1C" w:rsidRPr="00E54256">
        <w:rPr>
          <w:color w:val="000000"/>
        </w:rPr>
        <w:commentReference w:id="136"/>
      </w:r>
      <w:r w:rsidR="00D51A1C" w:rsidRPr="00E54256">
        <w:rPr>
          <w:color w:val="000000"/>
        </w:rPr>
        <w:t xml:space="preserve">also shelter. As a result, urban and suburban areas are capable of supporting much greater raccoon population densities </w:t>
      </w:r>
      <w:r w:rsidR="00D51A1C" w:rsidRPr="00E54256">
        <w:rPr>
          <w:color w:val="000000"/>
        </w:rPr>
        <w:fldChar w:fldCharType="begin"/>
      </w:r>
      <w:r w:rsidR="00D51A1C" w:rsidRPr="00E54256">
        <w:rPr>
          <w:color w:val="000000"/>
        </w:rPr>
        <w:instrText xml:space="preserve"> ADDIN EN.CITE &lt;EndNote&gt;&lt;Cite&gt;&lt;Author&gt;Prange&lt;/Author&gt;&lt;Year&gt;2003&lt;/Year&gt;&lt;RecNum&gt;28&lt;/RecNum&gt;&lt;DisplayText&gt;(Prange et al. 2003)&lt;/DisplayText&gt;&lt;record&gt;&lt;rec-number&gt;28&lt;/rec-number&gt;&lt;foreign-keys&gt;&lt;key app="EN" db-id="pv99xppxsftrpnevsxkp0tvm950xsdp9wz2x" timestamp="1617655489"&gt;28&lt;/key&gt;&lt;/foreign-keys&gt;&lt;ref-type name="Journal Article"&gt;17&lt;/ref-type&gt;&lt;contributors&gt;&lt;authors&gt;&lt;author&gt;Prange, Suzanne&lt;/author&gt;&lt;author&gt;Gehrt, Stanley D.&lt;/author&gt;&lt;author&gt;Wiggers, Ernie P.&lt;/author&gt;&lt;/authors&gt;&lt;/contributors&gt;&lt;titles&gt;&lt;title&gt;Demographic Factors Contributing to High Raccoon Densities in Urban Landscapes&lt;/title&gt;&lt;secondary-title&gt;The Journal of Wildlife Management&lt;/secondary-title&gt;&lt;/titles&gt;&lt;periodical&gt;&lt;full-title&gt;The Journal of Wildlife Management&lt;/full-title&gt;&lt;/periodical&gt;&lt;volume&gt;67&lt;/volume&gt;&lt;number&gt;2&lt;/number&gt;&lt;section&gt;324-333&lt;/section&gt;&lt;dates&gt;&lt;year&gt;2003&lt;/year&gt;&lt;/dates&gt;&lt;isbn&gt;0022541X&lt;/isbn&gt;&lt;urls&gt;&lt;/urls&gt;&lt;electronic-resource-num&gt;10.2307/3802774&lt;/electronic-resource-num&gt;&lt;/record&gt;&lt;/Cite&gt;&lt;/EndNote&gt;</w:instrText>
      </w:r>
      <w:r w:rsidR="00D51A1C" w:rsidRPr="00E54256">
        <w:rPr>
          <w:color w:val="000000"/>
        </w:rPr>
        <w:fldChar w:fldCharType="separate"/>
      </w:r>
      <w:r w:rsidR="00D51A1C" w:rsidRPr="00E54256">
        <w:rPr>
          <w:color w:val="000000"/>
        </w:rPr>
        <w:t>(Prange et al. 2003)</w:t>
      </w:r>
      <w:r w:rsidR="00D51A1C" w:rsidRPr="00E54256">
        <w:rPr>
          <w:color w:val="000000"/>
        </w:rPr>
        <w:fldChar w:fldCharType="end"/>
      </w:r>
      <w:r w:rsidR="00D51A1C" w:rsidRPr="00E54256">
        <w:rPr>
          <w:color w:val="000000"/>
        </w:rPr>
        <w:t xml:space="preserve">. In addition to there being a greater quantity of resources in urban areas, there tends to be greater aggregation of resources. This clumping of </w:t>
      </w:r>
      <w:commentRangeStart w:id="137"/>
      <w:r w:rsidR="00D51A1C" w:rsidRPr="00E54256">
        <w:rPr>
          <w:color w:val="000000"/>
        </w:rPr>
        <w:t>resources, for example at a large landfill site, results in two factors which are of importance in disease t</w:t>
      </w:r>
      <w:commentRangeEnd w:id="137"/>
      <w:r w:rsidR="00B55C64">
        <w:rPr>
          <w:rStyle w:val="CommentReference"/>
          <w:rFonts w:asciiTheme="minorHAnsi" w:eastAsiaTheme="minorHAnsi" w:hAnsiTheme="minorHAnsi" w:cstheme="minorBidi"/>
        </w:rPr>
        <w:commentReference w:id="137"/>
      </w:r>
      <w:r w:rsidR="00D51A1C" w:rsidRPr="00E54256">
        <w:rPr>
          <w:color w:val="000000"/>
        </w:rPr>
        <w:t xml:space="preserve">ransmission; they result in migration of individuals into the area and in exceptionally high contact rates between not only member of the same species but between members of different species. Contact rates play a vitally important role in disease transmission with higher population density resulting in greater contact rates and consequently greater rates of disease transmission </w:t>
      </w:r>
      <w:r w:rsidR="00D51A1C" w:rsidRPr="0072266A">
        <w:rPr>
          <w:color w:val="000000"/>
        </w:rPr>
        <w:fldChar w:fldCharType="begin"/>
      </w:r>
      <w:r w:rsidR="00D51A1C" w:rsidRPr="00E54256">
        <w:rPr>
          <w:color w:val="000000"/>
        </w:rPr>
        <w:instrText xml:space="preserve"> ADDIN EN.CITE &lt;EndNote&gt;&lt;Cite&gt;&lt;Author&gt;Hu&lt;/Author&gt;&lt;Year&gt;2013&lt;/Year&gt;&lt;RecNum&gt;160&lt;/RecNum&gt;&lt;DisplayText&gt;(Hu et al. 2013)&lt;/DisplayText&gt;&lt;record&gt;&lt;rec-number&gt;160&lt;/rec-number&gt;&lt;foreign-keys&gt;&lt;key app="EN" db-id="pv99xppxsftrpnevsxkp0tvm950xsdp9wz2x" timestamp="1655210500"&gt;160&lt;/key&gt;&lt;/foreign-keys&gt;&lt;ref-type name="Journal Article"&gt;17&lt;/ref-type&gt;&lt;contributors&gt;&lt;authors&gt;&lt;author&gt;Hu, H.&lt;/author&gt;&lt;author&gt;Nigmatulina, K.&lt;/author&gt;&lt;author&gt;Eckhoff, P.&lt;/author&gt;&lt;/authors&gt;&lt;/contributors&gt;&lt;auth-address&gt;Epidemiological Modeling (EMOD) Group, Intellectual Ventures Laboratory, 1555 132nd Ave. NE, Bellevue, WA 98005, USA. hhu@intven.com&lt;/auth-address&gt;&lt;titles&gt;&lt;title&gt;The scaling of contact rates with population density for the infectious disease models&lt;/title&gt;&lt;secondary-title&gt;Math Biosci&lt;/secondary-title&gt;&lt;/titles&gt;&lt;periodical&gt;&lt;full-title&gt;Math Biosci&lt;/full-title&gt;&lt;/periodical&gt;&lt;pages&gt;125-34&lt;/pages&gt;&lt;volume&gt;244&lt;/volume&gt;&lt;number&gt;2&lt;/number&gt;&lt;edition&gt;2013/05/15&lt;/edition&gt;&lt;keywords&gt;&lt;keyword&gt;Communicable Diseases/*epidemiology&lt;/keyword&gt;&lt;keyword&gt;*Epidemics/statistics &amp;amp; numerical data&lt;/keyword&gt;&lt;keyword&gt;Humans&lt;/keyword&gt;&lt;keyword&gt;*Models, Biological&lt;/keyword&gt;&lt;keyword&gt;*Population Density&lt;/keyword&gt;&lt;keyword&gt;Contact rate&lt;/keyword&gt;&lt;keyword&gt;Crowd dynamics&lt;/keyword&gt;&lt;keyword&gt;Epidemic model&lt;/keyword&gt;&lt;keyword&gt;Population density&lt;/keyword&gt;&lt;keyword&gt;Transmission scaling&lt;/keyword&gt;&lt;/keywords&gt;&lt;dates&gt;&lt;year&gt;2013&lt;/year&gt;&lt;pub-dates&gt;&lt;date&gt;Aug&lt;/date&gt;&lt;/pub-dates&gt;&lt;/dates&gt;&lt;isbn&gt;1879-3134 (Electronic)&amp;#xD;0025-5564 (Linking)&lt;/isbn&gt;&lt;accession-num&gt;23665296&lt;/accession-num&gt;&lt;urls&gt;&lt;related-urls&gt;&lt;url&gt;https://www.ncbi.nlm.nih.gov/pubmed/23665296&lt;/url&gt;&lt;/related-urls&gt;&lt;/urls&gt;&lt;electronic-resource-num&gt;10.1016/j.mbs.2013.04.013&lt;/electronic-resource-num&gt;&lt;/record&gt;&lt;/Cite&gt;&lt;/EndNote&gt;</w:instrText>
      </w:r>
      <w:r w:rsidR="00D51A1C" w:rsidRPr="0072266A">
        <w:rPr>
          <w:color w:val="000000"/>
        </w:rPr>
        <w:fldChar w:fldCharType="separate"/>
      </w:r>
      <w:r w:rsidR="00D51A1C" w:rsidRPr="00E54256">
        <w:rPr>
          <w:color w:val="000000"/>
        </w:rPr>
        <w:t>(Hu et al. 2013)</w:t>
      </w:r>
      <w:r w:rsidR="00D51A1C" w:rsidRPr="0072266A">
        <w:rPr>
          <w:color w:val="000000"/>
        </w:rPr>
        <w:fldChar w:fldCharType="end"/>
      </w:r>
      <w:r w:rsidR="00D51A1C" w:rsidRPr="00E54256">
        <w:rPr>
          <w:color w:val="000000"/>
        </w:rPr>
        <w:t xml:space="preserve">. One particular study showed this higher population density in response to resource availability resulted in higher parasite richness </w:t>
      </w:r>
      <w:commentRangeStart w:id="138"/>
      <w:r w:rsidR="00D51A1C" w:rsidRPr="00E54256">
        <w:rPr>
          <w:color w:val="000000"/>
        </w:rPr>
        <w:t xml:space="preserve">and increased prevalence of the zoonotic nematode </w:t>
      </w:r>
      <w:r w:rsidR="00D51A1C" w:rsidRPr="00B55C64">
        <w:rPr>
          <w:i/>
          <w:iCs/>
          <w:color w:val="000000"/>
          <w:rPrChange w:id="139" w:author="Nicole LYNN Gottdenker" w:date="2023-01-21T23:24:00Z">
            <w:rPr>
              <w:color w:val="000000"/>
            </w:rPr>
          </w:rPrChange>
        </w:rPr>
        <w:t xml:space="preserve">B. </w:t>
      </w:r>
      <w:proofErr w:type="spellStart"/>
      <w:r w:rsidR="00D51A1C" w:rsidRPr="00B55C64">
        <w:rPr>
          <w:i/>
          <w:iCs/>
          <w:color w:val="000000"/>
          <w:rPrChange w:id="140" w:author="Nicole LYNN Gottdenker" w:date="2023-01-21T23:24:00Z">
            <w:rPr>
              <w:color w:val="000000"/>
            </w:rPr>
          </w:rPrChange>
        </w:rPr>
        <w:t>procyonis</w:t>
      </w:r>
      <w:proofErr w:type="spellEnd"/>
      <w:r w:rsidR="00D51A1C" w:rsidRPr="00E54256">
        <w:rPr>
          <w:color w:val="000000"/>
        </w:rPr>
        <w:t>  in raccoons</w:t>
      </w:r>
      <w:r w:rsidR="00D51A1C" w:rsidRPr="009139B2">
        <w:rPr>
          <w:color w:val="000000"/>
        </w:rPr>
        <w:fldChar w:fldCharType="begin"/>
      </w:r>
      <w:r w:rsidR="00D51A1C" w:rsidRPr="009139B2">
        <w:rPr>
          <w:color w:val="000000"/>
        </w:rPr>
        <w:instrText xml:space="preserve"> ADDIN EN.CITE &lt;EndNote&gt;&lt;Cite&gt;&lt;Author&gt;Wright&lt;/Author&gt;&lt;Year&gt;2005&lt;/Year&gt;&lt;RecNum&gt;158&lt;/RecNum&gt;&lt;DisplayText&gt;(Wright and Gompper 2005)&lt;/DisplayText&gt;&lt;record&gt;&lt;rec-number&gt;158&lt;/rec-number&gt;&lt;foreign-keys&gt;&lt;key app="EN" db-id="pv99xppxsftrpnevsxkp0tvm950xsdp9wz2x" timestamp="1655209766"&gt;158&lt;/key&gt;&lt;/foreign-keys&gt;&lt;ref-type name="Journal Article"&gt;17&lt;/ref-type&gt;&lt;contributors&gt;&lt;authors&gt;&lt;author&gt;Wright, A. N.&lt;/author&gt;&lt;author&gt;Gompper, M. E.&lt;/author&gt;&lt;/authors&gt;&lt;/contributors&gt;&lt;auth-address&gt;Center for Population Biology, University of California, One Shields Avenue, Davis, CA 95616, USA. anwright@ucdavis.edu&lt;/auth-address&gt;&lt;titles&gt;&lt;title&gt;Altered parasite assemblages in raccoons in response to manipulated resource availability&lt;/title&gt;&lt;secondary-title&gt;Oecologia&lt;/secondary-title&gt;&lt;/titles&gt;&lt;periodical&gt;&lt;full-title&gt;Oecologia&lt;/full-title&gt;&lt;/periodical&gt;&lt;pages&gt;148-56&lt;/pages&gt;&lt;volume&gt;144&lt;/volume&gt;&lt;number&gt;1&lt;/number&gt;&lt;edition&gt;2005/05/14&lt;/edition&gt;&lt;keywords&gt;&lt;keyword&gt;Analysis of Variance&lt;/keyword&gt;&lt;keyword&gt;Animals&lt;/keyword&gt;&lt;keyword&gt;Feces/parasitology&lt;/keyword&gt;&lt;keyword&gt;Feeding Behavior/physiology&lt;/keyword&gt;&lt;keyword&gt;Host-Parasite Interactions&lt;/keyword&gt;&lt;keyword&gt;New York/epidemiology&lt;/keyword&gt;&lt;keyword&gt;Parasitic Diseases, Animal/*epidemiology&lt;/keyword&gt;&lt;keyword&gt;Population Density&lt;/keyword&gt;&lt;keyword&gt;Prevalence&lt;/keyword&gt;&lt;keyword&gt;Raccoons/*parasitology&lt;/keyword&gt;&lt;keyword&gt;Species Specificity&lt;/keyword&gt;&lt;/keywords&gt;&lt;dates&gt;&lt;year&gt;2005&lt;/year&gt;&lt;pub-dates&gt;&lt;date&gt;Jun&lt;/date&gt;&lt;/pub-dates&gt;&lt;/dates&gt;&lt;isbn&gt;0029-8549 (Print)&amp;#xD;0029-8549 (Linking)&lt;/isbn&gt;&lt;accession-num&gt;15891856&lt;/accession-num&gt;&lt;urls&gt;&lt;related-urls&gt;&lt;url&gt;https://www.ncbi.nlm.nih.gov/pubmed/15891856&lt;/url&gt;&lt;/related-urls&gt;&lt;/urls&gt;&lt;electronic-resource-num&gt;10.1007/s00442-005-0018-3&lt;/electronic-resource-num&gt;&lt;/record&gt;&lt;/Cite&gt;&lt;/EndNote&gt;</w:instrText>
      </w:r>
      <w:r w:rsidR="00D51A1C" w:rsidRPr="009139B2">
        <w:rPr>
          <w:color w:val="000000"/>
        </w:rPr>
        <w:fldChar w:fldCharType="separate"/>
      </w:r>
      <w:r w:rsidR="00D51A1C" w:rsidRPr="009139B2">
        <w:rPr>
          <w:color w:val="000000"/>
        </w:rPr>
        <w:t>(Wright and Gompper 2005)</w:t>
      </w:r>
      <w:r w:rsidR="00D51A1C" w:rsidRPr="009139B2">
        <w:rPr>
          <w:color w:val="000000"/>
        </w:rPr>
        <w:fldChar w:fldCharType="end"/>
      </w:r>
      <w:commentRangeEnd w:id="138"/>
      <w:r w:rsidR="00D51A1C" w:rsidRPr="009139B2">
        <w:rPr>
          <w:color w:val="000000"/>
        </w:rPr>
        <w:commentReference w:id="138"/>
      </w:r>
      <w:r w:rsidR="00D51A1C" w:rsidRPr="009139B2">
        <w:rPr>
          <w:color w:val="000000"/>
        </w:rPr>
        <w:t>.</w:t>
      </w:r>
      <w:r w:rsidR="009139B2" w:rsidRPr="009139B2">
        <w:rPr>
          <w:color w:val="000000"/>
        </w:rPr>
        <w:t xml:space="preserve"> A Study by Hwang et al showed higher prevalence of </w:t>
      </w:r>
      <w:commentRangeStart w:id="141"/>
      <w:r w:rsidR="009139B2" w:rsidRPr="009139B2">
        <w:rPr>
          <w:color w:val="000000"/>
        </w:rPr>
        <w:t xml:space="preserve">severe fever with thrombocytopenia syndrome virus </w:t>
      </w:r>
      <w:commentRangeEnd w:id="141"/>
      <w:r w:rsidR="00B55C64">
        <w:rPr>
          <w:rStyle w:val="CommentReference"/>
          <w:rFonts w:asciiTheme="minorHAnsi" w:eastAsiaTheme="minorHAnsi" w:hAnsiTheme="minorHAnsi" w:cstheme="minorBidi"/>
        </w:rPr>
        <w:commentReference w:id="141"/>
      </w:r>
      <w:r w:rsidR="009139B2" w:rsidRPr="009139B2">
        <w:rPr>
          <w:color w:val="000000"/>
        </w:rPr>
        <w:t xml:space="preserve">antibodies in urban dwelling feral cats than in their rural counterparts </w:t>
      </w:r>
      <w:r w:rsidR="00001FD3" w:rsidRPr="009139B2">
        <w:rPr>
          <w:color w:val="000000"/>
        </w:rPr>
        <w:fldChar w:fldCharType="begin">
          <w:fldData xml:space="preserve">PEVuZE5vdGU+PENpdGU+PEF1dGhvcj5Id2FuZzwvQXV0aG9yPjxZZWFyPjIwMTc8L1llYXI+PFJl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=
</w:fldData>
        </w:fldChar>
      </w:r>
      <w:r w:rsidR="00001FD3" w:rsidRPr="009139B2">
        <w:rPr>
          <w:color w:val="000000"/>
        </w:rPr>
        <w:instrText xml:space="preserve"> ADDIN EN.CITE </w:instrText>
      </w:r>
      <w:r w:rsidR="00001FD3" w:rsidRPr="009139B2">
        <w:rPr>
          <w:color w:val="000000"/>
        </w:rPr>
        <w:fldChar w:fldCharType="begin">
          <w:fldData xml:space="preserve">PEVuZE5vdGU+PENpdGU+PEF1dGhvcj5Id2FuZzwvQXV0aG9yPjxZZWFyPjIwMTc8L1llYXI+PFJl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=
</w:fldData>
        </w:fldChar>
      </w:r>
      <w:r w:rsidR="00001FD3" w:rsidRPr="009139B2">
        <w:rPr>
          <w:color w:val="000000"/>
        </w:rPr>
        <w:instrText xml:space="preserve"> ADDIN EN.CITE.DATA </w:instrText>
      </w:r>
      <w:r w:rsidR="00001FD3" w:rsidRPr="009139B2">
        <w:rPr>
          <w:color w:val="000000"/>
        </w:rPr>
      </w:r>
      <w:r w:rsidR="00001FD3" w:rsidRPr="009139B2">
        <w:rPr>
          <w:color w:val="000000"/>
        </w:rPr>
        <w:fldChar w:fldCharType="end"/>
      </w:r>
      <w:r w:rsidR="00001FD3" w:rsidRPr="009139B2">
        <w:rPr>
          <w:color w:val="000000"/>
        </w:rPr>
      </w:r>
      <w:r w:rsidR="00001FD3" w:rsidRPr="009139B2">
        <w:rPr>
          <w:color w:val="000000"/>
        </w:rPr>
        <w:fldChar w:fldCharType="separate"/>
      </w:r>
      <w:r w:rsidR="00001FD3" w:rsidRPr="009139B2">
        <w:rPr>
          <w:color w:val="000000"/>
        </w:rPr>
        <w:t>(Hwang et al. 2017)</w:t>
      </w:r>
      <w:r w:rsidR="00001FD3" w:rsidRPr="009139B2">
        <w:rPr>
          <w:color w:val="000000"/>
        </w:rPr>
        <w:fldChar w:fldCharType="end"/>
      </w:r>
      <w:r w:rsidR="009139B2">
        <w:rPr>
          <w:color w:val="000000"/>
        </w:rPr>
        <w:t>.</w:t>
      </w:r>
      <w:r w:rsidR="00D51A1C" w:rsidRPr="00E54256">
        <w:rPr>
          <w:color w:val="000000"/>
        </w:rPr>
        <w:t xml:space="preserve"> </w:t>
      </w:r>
      <w:commentRangeStart w:id="142"/>
      <w:r w:rsidR="00D51A1C" w:rsidRPr="00E54256">
        <w:rPr>
          <w:color w:val="000000"/>
        </w:rPr>
        <w:t xml:space="preserve">And canine distemper virus cases are more prevalent in urban and suburban counties than in rural counties, which support a much lower population density of raccoons </w:t>
      </w:r>
      <w:r w:rsidR="00D51A1C" w:rsidRPr="00E54256">
        <w:rPr>
          <w:color w:val="000000"/>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00D51A1C" w:rsidRPr="00E54256">
        <w:rPr>
          <w:color w:val="000000"/>
        </w:rPr>
        <w:instrText xml:space="preserve"> ADDIN EN.CITE </w:instrText>
      </w:r>
      <w:r w:rsidR="00D51A1C" w:rsidRPr="00E54256">
        <w:rPr>
          <w:color w:val="000000"/>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00D51A1C" w:rsidRPr="00E54256">
        <w:rPr>
          <w:color w:val="000000"/>
        </w:rPr>
        <w:instrText xml:space="preserve"> ADDIN EN.CITE.DATA </w:instrText>
      </w:r>
      <w:r w:rsidR="00D51A1C" w:rsidRPr="00E54256">
        <w:rPr>
          <w:color w:val="000000"/>
        </w:rPr>
      </w:r>
      <w:r w:rsidR="00D51A1C" w:rsidRPr="00E54256">
        <w:rPr>
          <w:color w:val="000000"/>
        </w:rPr>
        <w:fldChar w:fldCharType="end"/>
      </w:r>
      <w:r w:rsidR="00D51A1C" w:rsidRPr="00E54256">
        <w:rPr>
          <w:color w:val="000000"/>
        </w:rPr>
      </w:r>
      <w:r w:rsidR="00D51A1C" w:rsidRPr="00E54256">
        <w:rPr>
          <w:color w:val="000000"/>
        </w:rPr>
        <w:fldChar w:fldCharType="separate"/>
      </w:r>
      <w:r w:rsidR="00D51A1C" w:rsidRPr="00E54256">
        <w:rPr>
          <w:color w:val="000000"/>
        </w:rPr>
        <w:t>(Taylor et al. 2021)</w:t>
      </w:r>
      <w:r w:rsidR="00D51A1C" w:rsidRPr="00E54256">
        <w:rPr>
          <w:color w:val="000000"/>
        </w:rPr>
        <w:fldChar w:fldCharType="end"/>
      </w:r>
      <w:r w:rsidR="00D51A1C" w:rsidRPr="00E54256">
        <w:rPr>
          <w:color w:val="000000"/>
        </w:rPr>
        <w:t xml:space="preserve">. </w:t>
      </w:r>
      <w:commentRangeStart w:id="143"/>
      <w:r w:rsidR="00D51A1C" w:rsidRPr="00E54256">
        <w:rPr>
          <w:color w:val="000000"/>
        </w:rPr>
        <w:t>There</w:t>
      </w:r>
      <w:commentRangeEnd w:id="143"/>
      <w:r w:rsidR="00B55C64">
        <w:rPr>
          <w:rStyle w:val="CommentReference"/>
          <w:rFonts w:asciiTheme="minorHAnsi" w:eastAsiaTheme="minorHAnsi" w:hAnsiTheme="minorHAnsi" w:cstheme="minorBidi"/>
        </w:rPr>
        <w:commentReference w:id="143"/>
      </w:r>
      <w:r w:rsidR="00D51A1C" w:rsidRPr="00E54256">
        <w:rPr>
          <w:color w:val="000000"/>
        </w:rPr>
        <w:t xml:space="preserve"> </w:t>
      </w:r>
      <w:r w:rsidR="00D51A1C" w:rsidRPr="00E54256">
        <w:rPr>
          <w:color w:val="000000"/>
        </w:rPr>
        <w:lastRenderedPageBreak/>
        <w:t xml:space="preserve">is an added </w:t>
      </w:r>
      <w:commentRangeStart w:id="144"/>
      <w:r w:rsidR="00D51A1C" w:rsidRPr="00E54256">
        <w:rPr>
          <w:color w:val="000000"/>
        </w:rPr>
        <w:t>potential layer of complexity to additional resource provision as increased birth rates in this situation increase the abundance of susceptible juvenile hosts compared to a natural environ</w:t>
      </w:r>
      <w:commentRangeEnd w:id="144"/>
      <w:r w:rsidR="00B55C64">
        <w:rPr>
          <w:rStyle w:val="CommentReference"/>
          <w:rFonts w:asciiTheme="minorHAnsi" w:eastAsiaTheme="minorHAnsi" w:hAnsiTheme="minorHAnsi" w:cstheme="minorBidi"/>
        </w:rPr>
        <w:commentReference w:id="144"/>
      </w:r>
      <w:r w:rsidR="00D51A1C" w:rsidRPr="00E54256">
        <w:rPr>
          <w:color w:val="000000"/>
        </w:rPr>
        <w:t>ment. Finall</w:t>
      </w:r>
      <w:ins w:id="145" w:author="Nicole LYNN Gottdenker" w:date="2023-01-21T23:27:00Z">
        <w:r w:rsidR="00B55C64">
          <w:rPr>
            <w:color w:val="000000"/>
          </w:rPr>
          <w:t xml:space="preserve">y, </w:t>
        </w:r>
      </w:ins>
      <w:del w:id="146" w:author="Nicole LYNN Gottdenker" w:date="2023-01-21T23:27:00Z">
        <w:r w:rsidR="00D51A1C" w:rsidRPr="00E54256" w:rsidDel="00B55C64">
          <w:rPr>
            <w:color w:val="000000"/>
          </w:rPr>
          <w:delText>y</w:delText>
        </w:r>
      </w:del>
      <w:r w:rsidR="00D51A1C" w:rsidRPr="00E54256">
        <w:rPr>
          <w:color w:val="000000"/>
        </w:rPr>
        <w:t xml:space="preserve"> </w:t>
      </w:r>
      <w:commentRangeEnd w:id="142"/>
      <w:r w:rsidR="00D51A1C" w:rsidRPr="00E54256">
        <w:rPr>
          <w:color w:val="000000"/>
        </w:rPr>
        <w:commentReference w:id="142"/>
      </w:r>
      <w:r w:rsidR="00D51A1C" w:rsidRPr="00E54256">
        <w:rPr>
          <w:color w:val="000000"/>
        </w:rPr>
        <w:t xml:space="preserve">there is the question on how the quality of this diet </w:t>
      </w:r>
      <w:r w:rsidR="00D51A1C" w:rsidRPr="00E54256">
        <w:rPr>
          <w:color w:val="000000"/>
        </w:rPr>
        <w:fldChar w:fldCharType="begin"/>
      </w:r>
      <w:r w:rsidR="00D51A1C" w:rsidRPr="00E54256">
        <w:rPr>
          <w:color w:val="000000"/>
        </w:rPr>
        <w:instrText xml:space="preserve"> ADDIN EN.CITE &lt;EndNote&gt;&lt;Cite&gt;&lt;Author&gt;Schulte-Hostedde&lt;/Author&gt;&lt;Year&gt;2018&lt;/Year&gt;&lt;RecNum&gt;182&lt;/RecNum&gt;&lt;DisplayText&gt;(Schulte-Hostedde et al. 2018)&lt;/DisplayText&gt;&lt;record&gt;&lt;rec-number&gt;182&lt;/rec-number&gt;&lt;foreign-keys&gt;&lt;key app="EN" db-id="pv99xppxsftrpnevsxkp0tvm950xsdp9wz2x" timestamp="1655221521"&gt;182&lt;/key&gt;&lt;/foreign-keys&gt;&lt;ref-type name="Journal Article"&gt;17&lt;/ref-type&gt;&lt;contributors&gt;&lt;authors&gt;&lt;author&gt;Schulte-Hostedde, A. I.&lt;/author&gt;&lt;author&gt;Mazal, Z.&lt;/author&gt;&lt;author&gt;Jardine, C. M.&lt;/author&gt;&lt;author&gt;Gagnon, J.&lt;/author&gt;&lt;/authors&gt;&lt;/contributors&gt;&lt;auth-address&gt;Department of Biology, Laurentian University, 935 Ramsey Lake Rd., Sudbury, ON, Canada.&amp;#xD;Centre for Evolutionary Ecology and Ethical Conservation (CEEEC), Laurentian University, Sudbury, ON, Canada.&amp;#xD;Department of Pathobiology, Canadian Wildlife Health Cooperative, Ontario Veterinary College, University of Guelph, 50 Stone Rd. E, Guelph, ON, Canada.&lt;/auth-address&gt;&lt;titles&gt;&lt;title&gt;Enhanced access to anthropogenic food waste is related to hyperglycemia in raccoons (Procyon lotor)&lt;/title&gt;&lt;secondary-title&gt;Conserv Physiol&lt;/secondary-title&gt;&lt;/titles&gt;&lt;periodical&gt;&lt;full-title&gt;Conserv Physiol&lt;/full-title&gt;&lt;/periodical&gt;&lt;pages&gt;coy026&lt;/pages&gt;&lt;volume&gt;6&lt;/volume&gt;&lt;number&gt;1&lt;/number&gt;&lt;edition&gt;2018/07/12&lt;/edition&gt;&lt;keywords&gt;&lt;keyword&gt;anthropogenic food source&lt;/keyword&gt;&lt;keyword&gt;glucose metabolism&lt;/keyword&gt;&lt;keyword&gt;mesocarnivore&lt;/keyword&gt;&lt;keyword&gt;urban ecology&lt;/keyword&gt;&lt;/keywords&gt;&lt;dates&gt;&lt;year&gt;2018&lt;/year&gt;&lt;/dates&gt;&lt;isbn&gt;2051-1434 (Print)&amp;#xD;2051-1434 (Linking)&lt;/isbn&gt;&lt;accession-num&gt;29992022&lt;/accession-num&gt;&lt;urls&gt;&lt;related-urls&gt;&lt;url&gt;https://www.ncbi.nlm.nih.gov/pubmed/29992022&lt;/url&gt;&lt;/related-urls&gt;&lt;/urls&gt;&lt;custom2&gt;PMC6025200&lt;/custom2&gt;&lt;electronic-resource-num&gt;10.1093/conphys/coy026&lt;/electronic-resource-num&gt;&lt;/record&gt;&lt;/Cite&gt;&lt;/EndNote&gt;</w:instrText>
      </w:r>
      <w:r w:rsidR="00D51A1C" w:rsidRPr="00E54256">
        <w:rPr>
          <w:color w:val="000000"/>
        </w:rPr>
        <w:fldChar w:fldCharType="separate"/>
      </w:r>
      <w:r w:rsidR="00D51A1C" w:rsidRPr="00E54256">
        <w:rPr>
          <w:color w:val="000000"/>
        </w:rPr>
        <w:t>(Schulte-Hostedde et al. 2018)</w:t>
      </w:r>
      <w:r w:rsidR="00D51A1C" w:rsidRPr="00E54256">
        <w:rPr>
          <w:color w:val="000000"/>
        </w:rPr>
        <w:fldChar w:fldCharType="end"/>
      </w:r>
      <w:r w:rsidR="00D51A1C" w:rsidRPr="00E54256">
        <w:rPr>
          <w:color w:val="000000"/>
        </w:rPr>
        <w:t xml:space="preserve"> affects the immune response of these individuals and whether this may also result in greater amount of pathogen shedding. There is also the possibility that closer contact with domestic dogs in an </w:t>
      </w:r>
      <w:proofErr w:type="gramStart"/>
      <w:r w:rsidR="00D51A1C" w:rsidRPr="00E54256">
        <w:rPr>
          <w:color w:val="000000"/>
        </w:rPr>
        <w:t>urban setting results</w:t>
      </w:r>
      <w:proofErr w:type="gramEnd"/>
      <w:r w:rsidR="00D51A1C" w:rsidRPr="00E54256">
        <w:rPr>
          <w:color w:val="000000"/>
        </w:rPr>
        <w:t xml:space="preserve"> in more CDV spillover events into wildlife populations than in rural areas.</w:t>
      </w:r>
      <w:r w:rsidR="00001FD3" w:rsidRPr="00E54256">
        <w:rPr>
          <w:color w:val="000000"/>
        </w:rPr>
        <w:t xml:space="preserve"> H</w:t>
      </w:r>
      <w:ins w:id="147" w:author="Nicole LYNN Gottdenker" w:date="2023-01-21T23:28:00Z">
        <w:r w:rsidR="00B55C64">
          <w:rPr>
            <w:color w:val="000000"/>
          </w:rPr>
          <w:t xml:space="preserve">owever, </w:t>
        </w:r>
      </w:ins>
      <w:del w:id="148" w:author="Nicole LYNN Gottdenker" w:date="2023-01-21T23:28:00Z">
        <w:r w:rsidR="00001FD3" w:rsidRPr="00E54256" w:rsidDel="00B55C64">
          <w:rPr>
            <w:color w:val="000000"/>
          </w:rPr>
          <w:delText>owver</w:delText>
        </w:r>
      </w:del>
      <w:r w:rsidR="00001FD3" w:rsidRPr="00E54256">
        <w:rPr>
          <w:color w:val="000000"/>
        </w:rPr>
        <w:t xml:space="preserve"> there may also be potential </w:t>
      </w:r>
      <w:del w:id="149" w:author="Nicole LYNN Gottdenker" w:date="2023-01-21T23:30:00Z">
        <w:r w:rsidR="00001FD3" w:rsidRPr="00E54256" w:rsidDel="00DC0F10">
          <w:rPr>
            <w:color w:val="000000"/>
          </w:rPr>
          <w:delText>sourcres</w:delText>
        </w:r>
      </w:del>
      <w:ins w:id="150" w:author="Nicole LYNN Gottdenker" w:date="2023-01-21T23:30:00Z">
        <w:r w:rsidR="00DC0F10" w:rsidRPr="00E54256">
          <w:rPr>
            <w:color w:val="000000"/>
          </w:rPr>
          <w:t>sources</w:t>
        </w:r>
      </w:ins>
      <w:r w:rsidR="00001FD3" w:rsidRPr="00E54256">
        <w:rPr>
          <w:color w:val="000000"/>
        </w:rPr>
        <w:t xml:space="preserve"> of bias in urban area skewing the results. As this is passively collected data that generally comes from animals found dead or moribund, or exhibiting </w:t>
      </w:r>
      <w:del w:id="151" w:author="Nicole LYNN Gottdenker" w:date="2023-01-21T23:28:00Z">
        <w:r w:rsidR="00001FD3" w:rsidRPr="00E54256" w:rsidDel="00B55C64">
          <w:rPr>
            <w:color w:val="000000"/>
          </w:rPr>
          <w:delText>neurologivcal</w:delText>
        </w:r>
      </w:del>
      <w:ins w:id="152" w:author="Nicole LYNN Gottdenker" w:date="2023-01-21T23:28:00Z">
        <w:r w:rsidR="00B55C64" w:rsidRPr="00E54256">
          <w:rPr>
            <w:color w:val="000000"/>
          </w:rPr>
          <w:t>neurological</w:t>
        </w:r>
      </w:ins>
      <w:r w:rsidR="00001FD3" w:rsidRPr="00E54256">
        <w:rPr>
          <w:color w:val="000000"/>
        </w:rPr>
        <w:t xml:space="preserve"> signs (in which case they are first submitted for rabies testing) then these are more likely to be seen and reported to the appropriate state authority in an urban area as there are more people there who would see the animal.</w:t>
      </w:r>
    </w:p>
    <w:p w14:paraId="704D28D6" w14:textId="30057878" w:rsidR="002F6EAA" w:rsidRPr="00B8351A" w:rsidRDefault="00E5657F" w:rsidP="00B8351A">
      <w:pPr>
        <w:pStyle w:val="NormalWeb"/>
        <w:spacing w:before="0" w:beforeAutospacing="0" w:after="120" w:afterAutospacing="0" w:line="480" w:lineRule="auto"/>
        <w:rPr>
          <w:color w:val="000000"/>
        </w:rPr>
      </w:pPr>
      <w:r>
        <w:rPr>
          <w:color w:val="000000"/>
        </w:rPr>
        <w:t xml:space="preserve">Some of the less significant factors in the model were </w:t>
      </w:r>
      <w:commentRangeStart w:id="153"/>
      <w:r>
        <w:rPr>
          <w:color w:val="000000"/>
        </w:rPr>
        <w:t xml:space="preserve">surface imperviousness, age of animal, month animal received. Whilst one would think that imperviousness </w:t>
      </w:r>
      <w:commentRangeEnd w:id="153"/>
      <w:r w:rsidR="00DC0F10">
        <w:rPr>
          <w:rStyle w:val="CommentReference"/>
          <w:rFonts w:asciiTheme="minorHAnsi" w:eastAsiaTheme="minorHAnsi" w:hAnsiTheme="minorHAnsi" w:cstheme="minorBidi"/>
        </w:rPr>
        <w:commentReference w:id="153"/>
      </w:r>
      <w:r>
        <w:rPr>
          <w:color w:val="000000"/>
        </w:rPr>
        <w:t xml:space="preserve">would correlate with </w:t>
      </w:r>
      <w:r w:rsidR="007F0AC2">
        <w:rPr>
          <w:color w:val="000000"/>
        </w:rPr>
        <w:t xml:space="preserve">level of development discussed above, it is probably less significant </w:t>
      </w:r>
      <w:proofErr w:type="gramStart"/>
      <w:r w:rsidR="007F0AC2">
        <w:rPr>
          <w:color w:val="000000"/>
        </w:rPr>
        <w:t>because of the fact that</w:t>
      </w:r>
      <w:proofErr w:type="gramEnd"/>
      <w:r w:rsidR="007F0AC2">
        <w:rPr>
          <w:color w:val="000000"/>
        </w:rPr>
        <w:t xml:space="preserve"> many of these animals would have been found on roads and carparks </w:t>
      </w:r>
      <w:r w:rsidR="0072266A">
        <w:rPr>
          <w:color w:val="000000"/>
        </w:rPr>
        <w:t>etc.</w:t>
      </w:r>
      <w:r w:rsidR="007F0AC2">
        <w:rPr>
          <w:color w:val="000000"/>
        </w:rPr>
        <w:t xml:space="preserve">, which even in rural areas are an impervious surface which may have reduced the significance of this factor. The age of the animals, specifically being a juvenile showed some </w:t>
      </w:r>
      <w:r w:rsidR="0072266A">
        <w:rPr>
          <w:color w:val="000000"/>
        </w:rPr>
        <w:t>significance</w:t>
      </w:r>
      <w:r w:rsidR="007F0AC2">
        <w:rPr>
          <w:color w:val="000000"/>
        </w:rPr>
        <w:t>. This may be due to waning maternal antibodies</w:t>
      </w:r>
      <w:ins w:id="154" w:author="Nicole LYNN Gottdenker" w:date="2023-01-21T23:32:00Z">
        <w:r w:rsidR="00DC0F10">
          <w:rPr>
            <w:color w:val="000000"/>
          </w:rPr>
          <w:t xml:space="preserve">, </w:t>
        </w:r>
      </w:ins>
      <w:del w:id="155" w:author="Nicole LYNN Gottdenker" w:date="2023-01-21T23:32:00Z">
        <w:r w:rsidR="007F0AC2" w:rsidDel="00DC0F10">
          <w:rPr>
            <w:color w:val="000000"/>
          </w:rPr>
          <w:delText xml:space="preserve"> </w:delText>
        </w:r>
      </w:del>
      <w:r w:rsidR="007F0AC2">
        <w:rPr>
          <w:color w:val="000000"/>
        </w:rPr>
        <w:t xml:space="preserve">making them </w:t>
      </w:r>
      <w:r w:rsidR="0072266A">
        <w:rPr>
          <w:color w:val="000000"/>
        </w:rPr>
        <w:t>susceptible</w:t>
      </w:r>
      <w:r w:rsidR="007F0AC2">
        <w:rPr>
          <w:color w:val="000000"/>
        </w:rPr>
        <w:t xml:space="preserve"> to diseases (REF) or that </w:t>
      </w:r>
      <w:r w:rsidR="0072266A">
        <w:rPr>
          <w:color w:val="000000"/>
        </w:rPr>
        <w:t>these young animals</w:t>
      </w:r>
      <w:r w:rsidR="007F0AC2">
        <w:rPr>
          <w:color w:val="000000"/>
        </w:rPr>
        <w:t xml:space="preserve"> were more likely to be killed by other means </w:t>
      </w:r>
      <w:proofErr w:type="gramStart"/>
      <w:r w:rsidR="007F0AC2">
        <w:rPr>
          <w:color w:val="000000"/>
        </w:rPr>
        <w:t>and also</w:t>
      </w:r>
      <w:proofErr w:type="gramEnd"/>
      <w:r w:rsidR="007F0AC2">
        <w:rPr>
          <w:color w:val="000000"/>
        </w:rPr>
        <w:t xml:space="preserve"> happened to have CDV concurrently. As discussed in Taylor and </w:t>
      </w:r>
      <w:r w:rsidR="0072266A">
        <w:rPr>
          <w:color w:val="000000"/>
        </w:rPr>
        <w:t>Wilson</w:t>
      </w:r>
      <w:r w:rsidR="007F0AC2">
        <w:rPr>
          <w:color w:val="000000"/>
        </w:rPr>
        <w:t xml:space="preserve"> 2021, there </w:t>
      </w:r>
      <w:r w:rsidR="0072266A">
        <w:rPr>
          <w:color w:val="000000"/>
        </w:rPr>
        <w:t>maybe</w:t>
      </w:r>
      <w:r w:rsidR="007F0AC2">
        <w:rPr>
          <w:color w:val="000000"/>
        </w:rPr>
        <w:t xml:space="preserve"> I higher risk for CD</w:t>
      </w:r>
      <w:r w:rsidR="0072266A">
        <w:rPr>
          <w:color w:val="000000"/>
        </w:rPr>
        <w:t>V</w:t>
      </w:r>
      <w:r w:rsidR="007F0AC2">
        <w:rPr>
          <w:color w:val="000000"/>
        </w:rPr>
        <w:t xml:space="preserve"> during the breeding season, which may explain the significance of the month </w:t>
      </w:r>
      <w:proofErr w:type="gramStart"/>
      <w:r w:rsidR="007F0AC2">
        <w:rPr>
          <w:color w:val="000000"/>
        </w:rPr>
        <w:t>received</w:t>
      </w:r>
      <w:proofErr w:type="gramEnd"/>
      <w:r w:rsidR="007F0AC2">
        <w:rPr>
          <w:color w:val="000000"/>
        </w:rPr>
        <w:t xml:space="preserve"> </w:t>
      </w:r>
    </w:p>
    <w:p w14:paraId="0C9A3F32" w14:textId="04FF27D3" w:rsidR="009139B2" w:rsidRPr="00B8351A" w:rsidRDefault="00950C01" w:rsidP="00B8351A">
      <w:pPr>
        <w:pStyle w:val="NormalWeb"/>
        <w:spacing w:before="0" w:beforeAutospacing="0" w:after="120" w:afterAutospacing="0" w:line="480" w:lineRule="auto"/>
        <w:rPr>
          <w:color w:val="000000"/>
        </w:rPr>
      </w:pPr>
      <w:r>
        <w:rPr>
          <w:color w:val="000000"/>
        </w:rPr>
        <w:t xml:space="preserve">The results of this study may have important implications for surveillance and conservation efforts. By identifying areas of intense human development as areas of highest risk for disease it </w:t>
      </w:r>
      <w:r>
        <w:rPr>
          <w:color w:val="000000"/>
        </w:rPr>
        <w:lastRenderedPageBreak/>
        <w:t xml:space="preserve">may be possible to focus surveillance efforts in these areas, allowing outbreaks to be identified earlier. It may even be possible in these urban areas to instigate a citizens science program using a reporting application </w:t>
      </w:r>
      <w:proofErr w:type="gramStart"/>
      <w:r>
        <w:rPr>
          <w:color w:val="000000"/>
        </w:rPr>
        <w:t>similar to</w:t>
      </w:r>
      <w:proofErr w:type="gramEnd"/>
      <w:r>
        <w:rPr>
          <w:color w:val="000000"/>
        </w:rPr>
        <w:t xml:space="preserve"> that used for rabies in skunks in </w:t>
      </w:r>
      <w:r w:rsidR="00373CC6">
        <w:rPr>
          <w:color w:val="000000"/>
        </w:rPr>
        <w:t>Colorado</w:t>
      </w:r>
      <w:r>
        <w:rPr>
          <w:color w:val="000000"/>
        </w:rPr>
        <w:t xml:space="preserve"> </w:t>
      </w:r>
      <w:r>
        <w:rPr>
          <w:color w:val="000000"/>
        </w:rPr>
        <w:fldChar w:fldCharType="begin">
          <w:fldData xml:space="preserve">PEVuZE5vdGU+PENpdGU+PEF1dGhvcj5QZXBpbjwvQXV0aG9yPjxZZWFyPjIwMTc8L1llYXI+PFJl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==
</w:fldData>
        </w:fldChar>
      </w:r>
      <w:r>
        <w:rPr>
          <w:color w:val="000000"/>
        </w:rPr>
        <w:instrText xml:space="preserve"> ADDIN EN.CITE </w:instrText>
      </w:r>
      <w:r>
        <w:rPr>
          <w:color w:val="000000"/>
        </w:rPr>
        <w:fldChar w:fldCharType="begin">
          <w:fldData xml:space="preserve">PEVuZE5vdGU+PENpdGU+PEF1dGhvcj5QZXBpbjwvQXV0aG9yPjxZZWFyPjIwMTc8L1llYXI+PFJl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==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(Pepin et al. 2017)</w:t>
      </w:r>
      <w:r>
        <w:rPr>
          <w:color w:val="000000"/>
        </w:rPr>
        <w:fldChar w:fldCharType="end"/>
      </w:r>
      <w:r>
        <w:rPr>
          <w:color w:val="000000"/>
        </w:rPr>
        <w:t xml:space="preserve">. This may allow for vaccination programs in the face of outbreaks which threaten more vulnerable mammal </w:t>
      </w:r>
      <w:commentRangeStart w:id="156"/>
      <w:r>
        <w:rPr>
          <w:color w:val="000000"/>
        </w:rPr>
        <w:t>species</w:t>
      </w:r>
      <w:commentRangeEnd w:id="156"/>
      <w:r w:rsidR="00DC0F10">
        <w:rPr>
          <w:rStyle w:val="CommentReference"/>
          <w:rFonts w:asciiTheme="minorHAnsi" w:eastAsiaTheme="minorHAnsi" w:hAnsiTheme="minorHAnsi" w:cstheme="minorBidi"/>
        </w:rPr>
        <w:commentReference w:id="156"/>
      </w:r>
      <w:r>
        <w:rPr>
          <w:color w:val="000000"/>
        </w:rPr>
        <w:t>.</w:t>
      </w:r>
    </w:p>
    <w:p w14:paraId="2698A482" w14:textId="77777777" w:rsidR="007F0AC2" w:rsidRPr="00EC3029" w:rsidRDefault="007F0AC2" w:rsidP="00B8351A">
      <w:pPr>
        <w:pStyle w:val="NormalWeb"/>
        <w:spacing w:before="0" w:beforeAutospacing="0" w:after="120" w:afterAutospacing="0" w:line="480" w:lineRule="auto"/>
        <w:rPr>
          <w:b/>
          <w:bCs/>
          <w:color w:val="000000"/>
        </w:rPr>
      </w:pPr>
      <w:r w:rsidRPr="00EC3029">
        <w:rPr>
          <w:b/>
          <w:bCs/>
          <w:color w:val="000000"/>
        </w:rPr>
        <w:t>Limitations</w:t>
      </w:r>
    </w:p>
    <w:p w14:paraId="48EBE8D7" w14:textId="48E643C2" w:rsidR="007F0AC2" w:rsidRPr="00B8351A" w:rsidRDefault="007F0AC2" w:rsidP="00B8351A">
      <w:pPr>
        <w:pStyle w:val="NormalWeb"/>
        <w:spacing w:before="0" w:beforeAutospacing="0" w:after="120" w:afterAutospacing="0" w:line="480" w:lineRule="auto"/>
        <w:rPr>
          <w:color w:val="000000"/>
        </w:rPr>
      </w:pPr>
      <w:r w:rsidRPr="00B8351A">
        <w:rPr>
          <w:color w:val="000000"/>
        </w:rPr>
        <w:t xml:space="preserve">The </w:t>
      </w:r>
      <w:r w:rsidR="0072266A" w:rsidRPr="00B8351A">
        <w:rPr>
          <w:color w:val="000000"/>
        </w:rPr>
        <w:t>limitations</w:t>
      </w:r>
      <w:r w:rsidRPr="00B8351A">
        <w:rPr>
          <w:color w:val="000000"/>
        </w:rPr>
        <w:t xml:space="preserve"> </w:t>
      </w:r>
      <w:r w:rsidR="00490F34" w:rsidRPr="00B8351A">
        <w:rPr>
          <w:color w:val="000000"/>
        </w:rPr>
        <w:t xml:space="preserve">of this </w:t>
      </w:r>
      <w:r w:rsidR="0072266A" w:rsidRPr="00B8351A">
        <w:rPr>
          <w:color w:val="000000"/>
        </w:rPr>
        <w:t>study mostly</w:t>
      </w:r>
      <w:r w:rsidRPr="00B8351A">
        <w:rPr>
          <w:color w:val="000000"/>
        </w:rPr>
        <w:t xml:space="preserve"> apply to the type of sampling. The samples are collected passively through submissions</w:t>
      </w:r>
      <w:r w:rsidR="00490F34" w:rsidRPr="00B8351A">
        <w:rPr>
          <w:color w:val="000000"/>
        </w:rPr>
        <w:t xml:space="preserve"> to SCWDS</w:t>
      </w:r>
      <w:r w:rsidRPr="00B8351A">
        <w:rPr>
          <w:color w:val="000000"/>
        </w:rPr>
        <w:t xml:space="preserve"> by Georgia DNR and the </w:t>
      </w:r>
      <w:r w:rsidR="00490F34" w:rsidRPr="00B8351A">
        <w:rPr>
          <w:color w:val="000000"/>
        </w:rPr>
        <w:t xml:space="preserve">other </w:t>
      </w:r>
      <w:r w:rsidRPr="00B8351A">
        <w:rPr>
          <w:color w:val="000000"/>
        </w:rPr>
        <w:t xml:space="preserve">equivalent departments in other states. This is dependent on </w:t>
      </w:r>
      <w:proofErr w:type="gramStart"/>
      <w:r w:rsidRPr="00B8351A">
        <w:rPr>
          <w:color w:val="000000"/>
        </w:rPr>
        <w:t>a number of</w:t>
      </w:r>
      <w:proofErr w:type="gramEnd"/>
      <w:r w:rsidRPr="00B8351A">
        <w:rPr>
          <w:color w:val="000000"/>
        </w:rPr>
        <w:t xml:space="preserve"> factors; a dead or ill animal being reported to the authorities or</w:t>
      </w:r>
      <w:r w:rsidR="00490F34" w:rsidRPr="00B8351A">
        <w:rPr>
          <w:color w:val="000000"/>
        </w:rPr>
        <w:t xml:space="preserve"> being</w:t>
      </w:r>
      <w:r w:rsidRPr="00B8351A">
        <w:rPr>
          <w:color w:val="000000"/>
        </w:rPr>
        <w:t xml:space="preserve"> seen by them and a willingness to submit for necropsy</w:t>
      </w:r>
      <w:r w:rsidR="00490F34" w:rsidRPr="00B8351A">
        <w:rPr>
          <w:color w:val="000000"/>
        </w:rPr>
        <w:t>, so th</w:t>
      </w:r>
      <w:r w:rsidRPr="00B8351A">
        <w:rPr>
          <w:color w:val="000000"/>
        </w:rPr>
        <w:t xml:space="preserve">ere are likely to be large numbers of subclinical cases which are missed. This </w:t>
      </w:r>
      <w:r w:rsidR="00490F34" w:rsidRPr="00B8351A">
        <w:rPr>
          <w:color w:val="000000"/>
        </w:rPr>
        <w:t xml:space="preserve">also </w:t>
      </w:r>
      <w:r w:rsidRPr="00B8351A">
        <w:rPr>
          <w:color w:val="000000"/>
        </w:rPr>
        <w:t xml:space="preserve">leads to </w:t>
      </w:r>
      <w:proofErr w:type="gramStart"/>
      <w:r w:rsidRPr="00B8351A">
        <w:rPr>
          <w:color w:val="000000"/>
        </w:rPr>
        <w:t>a number of</w:t>
      </w:r>
      <w:proofErr w:type="gramEnd"/>
      <w:r w:rsidRPr="00B8351A">
        <w:rPr>
          <w:color w:val="000000"/>
        </w:rPr>
        <w:t xml:space="preserve"> potential areas of sampling bias, with more populated areas and areas with state/national parks likely to have more cases submitted</w:t>
      </w:r>
      <w:r w:rsidR="00490F34" w:rsidRPr="00B8351A">
        <w:rPr>
          <w:color w:val="000000"/>
        </w:rPr>
        <w:t xml:space="preserve"> as there are more people and/or officers present in these areas</w:t>
      </w:r>
      <w:r w:rsidRPr="00B8351A">
        <w:rPr>
          <w:color w:val="000000"/>
        </w:rPr>
        <w:t xml:space="preserve">. Additionally, </w:t>
      </w:r>
      <w:commentRangeStart w:id="157"/>
      <w:r w:rsidRPr="00B8351A">
        <w:rPr>
          <w:color w:val="000000"/>
        </w:rPr>
        <w:t>areas with rabies concerns are likely to submit more cases as the two diseases present very similarly</w:t>
      </w:r>
      <w:r w:rsidR="00490F34" w:rsidRPr="00B8351A">
        <w:rPr>
          <w:color w:val="000000"/>
        </w:rPr>
        <w:t xml:space="preserve"> and frequently a case will in fact have been submitted as a query rabies case and after that has been ruled out will then be tested for CDV</w:t>
      </w:r>
      <w:r w:rsidRPr="00B8351A">
        <w:rPr>
          <w:color w:val="000000"/>
        </w:rPr>
        <w:t xml:space="preserve">. </w:t>
      </w:r>
      <w:commentRangeEnd w:id="157"/>
      <w:r w:rsidR="00DC0F10">
        <w:rPr>
          <w:rStyle w:val="CommentReference"/>
          <w:rFonts w:asciiTheme="minorHAnsi" w:eastAsiaTheme="minorHAnsi" w:hAnsiTheme="minorHAnsi" w:cstheme="minorBidi"/>
        </w:rPr>
        <w:commentReference w:id="157"/>
      </w:r>
    </w:p>
    <w:p w14:paraId="65885EF3" w14:textId="323E8F6B" w:rsidR="00B309A6" w:rsidRPr="00EC3029" w:rsidRDefault="0072266A" w:rsidP="00605A3A">
      <w:pPr>
        <w:pStyle w:val="NormalWeb"/>
        <w:spacing w:before="0" w:beforeAutospacing="0" w:after="120" w:afterAutospacing="0" w:line="480" w:lineRule="auto"/>
        <w:rPr>
          <w:color w:val="000000"/>
        </w:rPr>
      </w:pPr>
      <w:r w:rsidRPr="00B8351A">
        <w:rPr>
          <w:color w:val="000000"/>
        </w:rPr>
        <w:t>Additionally,</w:t>
      </w:r>
      <w:r w:rsidR="007F0AC2" w:rsidRPr="00B8351A">
        <w:rPr>
          <w:color w:val="000000"/>
        </w:rPr>
        <w:t xml:space="preserve"> the raster data from NLCD is from 2019 which is before</w:t>
      </w:r>
      <w:r w:rsidR="00490F34" w:rsidRPr="00B8351A">
        <w:rPr>
          <w:color w:val="000000"/>
        </w:rPr>
        <w:t xml:space="preserve"> most</w:t>
      </w:r>
      <w:r w:rsidR="007F0AC2" w:rsidRPr="00B8351A">
        <w:rPr>
          <w:color w:val="000000"/>
        </w:rPr>
        <w:t xml:space="preserve"> of our samples were taken, however the landcover is </w:t>
      </w:r>
      <w:r w:rsidRPr="00B8351A">
        <w:rPr>
          <w:color w:val="000000"/>
        </w:rPr>
        <w:t>unlikely</w:t>
      </w:r>
      <w:r w:rsidR="007F0AC2" w:rsidRPr="00B8351A">
        <w:rPr>
          <w:color w:val="000000"/>
        </w:rPr>
        <w:t xml:space="preserve"> to have changed much in this timeframe, particular with the economic impact of the COVID-19 </w:t>
      </w:r>
      <w:proofErr w:type="gramStart"/>
      <w:r w:rsidR="007F0AC2" w:rsidRPr="00B8351A">
        <w:rPr>
          <w:color w:val="000000"/>
        </w:rPr>
        <w:t>pandemic,  the</w:t>
      </w:r>
      <w:proofErr w:type="gramEnd"/>
      <w:r w:rsidR="007F0AC2" w:rsidRPr="00B8351A">
        <w:rPr>
          <w:color w:val="000000"/>
        </w:rPr>
        <w:t xml:space="preserve"> effects of this time lag are likely to be minimal.</w:t>
      </w:r>
    </w:p>
    <w:p w14:paraId="25F2A873" w14:textId="77777777" w:rsidR="00932599" w:rsidRPr="00B8351A" w:rsidRDefault="00932599" w:rsidP="00B8351A">
      <w:pPr>
        <w:pStyle w:val="Heading1"/>
      </w:pPr>
      <w:bookmarkStart w:id="158" w:name="_Toc120719994"/>
      <w:r w:rsidRPr="00B8351A">
        <w:t>CONCLUSION</w:t>
      </w:r>
      <w:bookmarkEnd w:id="158"/>
    </w:p>
    <w:p w14:paraId="0AF8712E" w14:textId="06C033D5" w:rsidR="00B32F8D" w:rsidRDefault="002F6EAA" w:rsidP="00EC3029">
      <w:pPr>
        <w:pStyle w:val="NormalWeb"/>
        <w:spacing w:before="0" w:beforeAutospacing="0" w:after="120" w:afterAutospacing="0" w:line="480" w:lineRule="auto"/>
        <w:rPr>
          <w:color w:val="000000"/>
        </w:rPr>
      </w:pPr>
      <w:r w:rsidRPr="00B8351A">
        <w:rPr>
          <w:color w:val="000000"/>
        </w:rPr>
        <w:t xml:space="preserve">The conclusions of this study are </w:t>
      </w:r>
      <w:r w:rsidR="0072266A" w:rsidRPr="00B8351A">
        <w:rPr>
          <w:color w:val="000000"/>
        </w:rPr>
        <w:t>twofold</w:t>
      </w:r>
      <w:r w:rsidRPr="00B8351A">
        <w:rPr>
          <w:color w:val="000000"/>
        </w:rPr>
        <w:t xml:space="preserve">. </w:t>
      </w:r>
      <w:r w:rsidR="0072266A" w:rsidRPr="00B8351A">
        <w:rPr>
          <w:color w:val="000000"/>
        </w:rPr>
        <w:t>Firstly,</w:t>
      </w:r>
      <w:r w:rsidRPr="00B8351A">
        <w:rPr>
          <w:color w:val="000000"/>
        </w:rPr>
        <w:t xml:space="preserve"> it provides further evidence of widespread CDV infection in wild </w:t>
      </w:r>
      <w:proofErr w:type="spellStart"/>
      <w:r w:rsidRPr="00B8351A">
        <w:rPr>
          <w:color w:val="000000"/>
        </w:rPr>
        <w:t>mesocarnivores</w:t>
      </w:r>
      <w:proofErr w:type="spellEnd"/>
      <w:r w:rsidRPr="00B8351A">
        <w:rPr>
          <w:color w:val="000000"/>
        </w:rPr>
        <w:t xml:space="preserve"> within the southeastern US and that there is significant </w:t>
      </w:r>
      <w:r w:rsidR="0072266A" w:rsidRPr="00B8351A">
        <w:rPr>
          <w:color w:val="000000"/>
        </w:rPr>
        <w:lastRenderedPageBreak/>
        <w:t>genetic</w:t>
      </w:r>
      <w:r w:rsidRPr="00B8351A">
        <w:rPr>
          <w:color w:val="000000"/>
        </w:rPr>
        <w:t xml:space="preserve"> diversity within this virus in the area, </w:t>
      </w:r>
      <w:r w:rsidR="0072266A" w:rsidRPr="00B8351A">
        <w:rPr>
          <w:color w:val="000000"/>
        </w:rPr>
        <w:t>particularly</w:t>
      </w:r>
      <w:r w:rsidRPr="00B8351A">
        <w:rPr>
          <w:color w:val="000000"/>
        </w:rPr>
        <w:t xml:space="preserve"> divided by the </w:t>
      </w:r>
      <w:r w:rsidR="0072266A" w:rsidRPr="00B8351A">
        <w:rPr>
          <w:color w:val="000000"/>
        </w:rPr>
        <w:t>Mississippi</w:t>
      </w:r>
      <w:r w:rsidRPr="00B8351A">
        <w:rPr>
          <w:color w:val="000000"/>
        </w:rPr>
        <w:t xml:space="preserve"> river. Secondly</w:t>
      </w:r>
      <w:r w:rsidR="009139B2">
        <w:rPr>
          <w:color w:val="000000"/>
        </w:rPr>
        <w:t>,</w:t>
      </w:r>
      <w:r w:rsidRPr="00B8351A">
        <w:rPr>
          <w:color w:val="000000"/>
        </w:rPr>
        <w:t xml:space="preserve"> human land use may play an important role in the disease ecology of this virus with areas of </w:t>
      </w:r>
      <w:r w:rsidR="009139B2">
        <w:rPr>
          <w:color w:val="000000"/>
        </w:rPr>
        <w:t>intense</w:t>
      </w:r>
      <w:r w:rsidRPr="00B8351A">
        <w:rPr>
          <w:color w:val="000000"/>
        </w:rPr>
        <w:t xml:space="preserve"> human development being shown to be of higher risk for CDV infection in wild </w:t>
      </w:r>
      <w:proofErr w:type="spellStart"/>
      <w:r w:rsidR="0072266A" w:rsidRPr="00B8351A">
        <w:rPr>
          <w:color w:val="000000"/>
        </w:rPr>
        <w:t>mesocarnivores</w:t>
      </w:r>
      <w:proofErr w:type="spellEnd"/>
      <w:r w:rsidR="0072266A" w:rsidRPr="00B8351A">
        <w:rPr>
          <w:color w:val="000000"/>
        </w:rPr>
        <w:t>. Land</w:t>
      </w:r>
      <w:r w:rsidR="00490F34" w:rsidRPr="00B8351A">
        <w:rPr>
          <w:color w:val="000000"/>
        </w:rPr>
        <w:t xml:space="preserve"> use </w:t>
      </w:r>
      <w:r w:rsidR="0072266A" w:rsidRPr="00B8351A">
        <w:rPr>
          <w:color w:val="000000"/>
        </w:rPr>
        <w:t>change is</w:t>
      </w:r>
      <w:r w:rsidR="00932599" w:rsidRPr="00B8351A">
        <w:rPr>
          <w:color w:val="000000"/>
        </w:rPr>
        <w:t xml:space="preserve"> a complex problem when it comes to disease dynamics at the wildlife-domestic-human interface with no solution that fits every disease.</w:t>
      </w:r>
      <w:r w:rsidR="009139B2">
        <w:rPr>
          <w:color w:val="000000"/>
        </w:rPr>
        <w:t xml:space="preserve"> S</w:t>
      </w:r>
      <w:r w:rsidR="00932599" w:rsidRPr="00B8351A">
        <w:rPr>
          <w:color w:val="000000"/>
        </w:rPr>
        <w:t>ocial responsibility and responsible urban planning with biodiversity at the forefront of development can mitigate future problems. Additionally, surveillance and control measures</w:t>
      </w:r>
      <w:r w:rsidRPr="00B8351A">
        <w:rPr>
          <w:color w:val="000000"/>
        </w:rPr>
        <w:t xml:space="preserve">, such as </w:t>
      </w:r>
      <w:commentRangeStart w:id="159"/>
      <w:r w:rsidRPr="00B8351A">
        <w:rPr>
          <w:color w:val="000000"/>
        </w:rPr>
        <w:t>vaccination</w:t>
      </w:r>
      <w:ins w:id="160" w:author="Nicole LYNN Gottdenker" w:date="2023-01-21T23:37:00Z">
        <w:r w:rsidR="00DC0F10">
          <w:rPr>
            <w:color w:val="000000"/>
          </w:rPr>
          <w:t xml:space="preserve">, </w:t>
        </w:r>
      </w:ins>
      <w:del w:id="161" w:author="Nicole LYNN Gottdenker" w:date="2023-01-21T23:37:00Z">
        <w:r w:rsidR="00932599" w:rsidRPr="00B8351A" w:rsidDel="00DC0F10">
          <w:rPr>
            <w:color w:val="000000"/>
          </w:rPr>
          <w:delText xml:space="preserve"> </w:delText>
        </w:r>
      </w:del>
      <w:r w:rsidR="00932599" w:rsidRPr="00B8351A">
        <w:rPr>
          <w:color w:val="000000"/>
        </w:rPr>
        <w:t xml:space="preserve">particularly </w:t>
      </w:r>
      <w:commentRangeEnd w:id="159"/>
      <w:r w:rsidR="00DC0F10">
        <w:rPr>
          <w:rStyle w:val="CommentReference"/>
          <w:rFonts w:asciiTheme="minorHAnsi" w:eastAsiaTheme="minorHAnsi" w:hAnsiTheme="minorHAnsi" w:cstheme="minorBidi"/>
        </w:rPr>
        <w:commentReference w:id="159"/>
      </w:r>
      <w:r w:rsidR="00932599" w:rsidRPr="00B8351A">
        <w:rPr>
          <w:color w:val="000000"/>
        </w:rPr>
        <w:t xml:space="preserve">regarding diseases in </w:t>
      </w:r>
      <w:ins w:id="162" w:author="Nicole LYNN Gottdenker" w:date="2023-01-21T23:36:00Z">
        <w:r w:rsidR="00DC0F10">
          <w:rPr>
            <w:color w:val="000000"/>
          </w:rPr>
          <w:t xml:space="preserve">synanthropic </w:t>
        </w:r>
      </w:ins>
      <w:del w:id="163" w:author="Nicole LYNN Gottdenker" w:date="2023-01-21T23:36:00Z">
        <w:r w:rsidR="00932599" w:rsidRPr="00B8351A" w:rsidDel="00DC0F10">
          <w:rPr>
            <w:color w:val="000000"/>
          </w:rPr>
          <w:delText xml:space="preserve">anthropophilic </w:delText>
        </w:r>
      </w:del>
      <w:r w:rsidR="00932599" w:rsidRPr="00B8351A">
        <w:rPr>
          <w:color w:val="000000"/>
        </w:rPr>
        <w:t xml:space="preserve">species can also play a crucial role in dynamics of wildlife disease in urban environments.    </w:t>
      </w:r>
    </w:p>
    <w:p w14:paraId="6E9EF894" w14:textId="77777777" w:rsidR="00EC3029" w:rsidRDefault="00EC3029" w:rsidP="00EC3029">
      <w:pPr>
        <w:pStyle w:val="NormalWeb"/>
        <w:spacing w:before="0" w:beforeAutospacing="0" w:after="120" w:afterAutospacing="0" w:line="480" w:lineRule="auto"/>
      </w:pPr>
    </w:p>
    <w:p w14:paraId="1C22CB09" w14:textId="77777777" w:rsidR="002A15D8" w:rsidRPr="002A15D8" w:rsidRDefault="00B32F8D" w:rsidP="002A15D8">
      <w:pPr>
        <w:pStyle w:val="EndNoteBibliography"/>
        <w:spacing w:after="0"/>
        <w:ind w:left="720" w:hanging="720"/>
      </w:pPr>
      <w:r>
        <w:fldChar w:fldCharType="begin"/>
      </w:r>
      <w:r>
        <w:instrText xml:space="preserve"> ADDIN EN.REFLIST </w:instrText>
      </w:r>
      <w:r>
        <w:fldChar w:fldCharType="separate"/>
      </w:r>
      <w:r w:rsidR="002A15D8" w:rsidRPr="002A15D8">
        <w:t>BRADLEY, C. A., ANDS. ALTIZER. 2007. Urbanization and the ecology of wildlife diseases. Trends Ecol Evol 22: 95-102.</w:t>
      </w:r>
    </w:p>
    <w:p w14:paraId="03574FD2" w14:textId="77777777" w:rsidR="002A15D8" w:rsidRPr="002A15D8" w:rsidRDefault="002A15D8" w:rsidP="002A15D8">
      <w:pPr>
        <w:pStyle w:val="EndNoteBibliography"/>
        <w:spacing w:after="0"/>
        <w:ind w:left="720" w:hanging="720"/>
      </w:pPr>
      <w:r w:rsidRPr="002A15D8">
        <w:t>GOTTDENKER, N. L., D. G. STREICKER, C. L. FAUST, ANDC. R. CARROLL. 2014. Anthropogenic land use change and infectious diseases: a review of the evidence. Ecohealth 11: 619-632.</w:t>
      </w:r>
    </w:p>
    <w:p w14:paraId="0E8BF5F9" w14:textId="77777777" w:rsidR="002A15D8" w:rsidRPr="002A15D8" w:rsidRDefault="002A15D8" w:rsidP="002A15D8">
      <w:pPr>
        <w:pStyle w:val="EndNoteBibliography"/>
        <w:spacing w:after="0"/>
        <w:ind w:left="720" w:hanging="720"/>
      </w:pPr>
      <w:r w:rsidRPr="002A15D8">
        <w:t>HU, H., K. NIGMATULINA, ANDP. ECKHOFF. 2013. The scaling of contact rates with population density for the infectious disease models. Math Biosci 244: 125-134.</w:t>
      </w:r>
    </w:p>
    <w:p w14:paraId="65BDEC4B" w14:textId="77777777" w:rsidR="002A15D8" w:rsidRPr="002A15D8" w:rsidRDefault="002A15D8" w:rsidP="002A15D8">
      <w:pPr>
        <w:pStyle w:val="EndNoteBibliography"/>
        <w:spacing w:after="0"/>
        <w:ind w:left="720" w:hanging="720"/>
      </w:pPr>
      <w:r w:rsidRPr="002A15D8">
        <w:t>HWANG, J., J. G. KANG, S. S. OH, J. B. CHAE, Y. K. CHO, Y. S. CHO, H. LEE, ANDJ. S. CHAE. 2017. Molecular detection of severe fever with thrombocytopenia syndrome virus (SFTSV) in feral cats from Seoul, Korea. Ticks Tick Borne Dis 8: 9-12.</w:t>
      </w:r>
    </w:p>
    <w:p w14:paraId="219C7DBB" w14:textId="77777777" w:rsidR="002A15D8" w:rsidRPr="002A15D8" w:rsidRDefault="002A15D8" w:rsidP="002A15D8">
      <w:pPr>
        <w:pStyle w:val="EndNoteBibliography"/>
        <w:spacing w:after="0"/>
        <w:ind w:left="720" w:hanging="720"/>
      </w:pPr>
      <w:r w:rsidRPr="002A15D8">
        <w:t>KAPIL, S., ANDT. J. YEARY. 2011. Canine distemper spillover in domestic dogs from urban wildlife. Vet Clin North Am Small Anim Pract 41: 1069-1086.</w:t>
      </w:r>
    </w:p>
    <w:p w14:paraId="1A6BAA16" w14:textId="77777777" w:rsidR="002A15D8" w:rsidRPr="002A15D8" w:rsidRDefault="002A15D8" w:rsidP="002A15D8">
      <w:pPr>
        <w:pStyle w:val="EndNoteBibliography"/>
        <w:spacing w:after="0"/>
        <w:ind w:left="720" w:hanging="720"/>
      </w:pPr>
      <w:r w:rsidRPr="002A15D8">
        <w:t>KUZMINA, N. A., P. LEMEY, I. V. KUZMIN, B. C. MAYES, J. A. ELLISON, L. A. ORCIARI, D. HIGHTOWER, S. T. TAYLOR, ANDC. E. RUPPRECHT. 2013. The phylogeography and spatiotemporal spread of south-central skunk rabies virus. PLoS One 8: e82348.</w:t>
      </w:r>
    </w:p>
    <w:p w14:paraId="62489974" w14:textId="77777777" w:rsidR="002A15D8" w:rsidRPr="002A15D8" w:rsidRDefault="002A15D8" w:rsidP="002A15D8">
      <w:pPr>
        <w:pStyle w:val="EndNoteBibliography"/>
        <w:spacing w:after="0"/>
        <w:ind w:left="720" w:hanging="720"/>
      </w:pPr>
      <w:r w:rsidRPr="002A15D8">
        <w:t>MARTINEZ-GUTIERREZ, M., ANDJ. RUIZ-SAENZ. 2016. Diversity of susceptible hosts in canine distemper virus infection: a systematic review and data synthesis. BMC Vet Res 12: 78.</w:t>
      </w:r>
    </w:p>
    <w:p w14:paraId="035EE7A4" w14:textId="77777777" w:rsidR="002A15D8" w:rsidRPr="002A15D8" w:rsidRDefault="002A15D8" w:rsidP="002A15D8">
      <w:pPr>
        <w:pStyle w:val="EndNoteBibliography"/>
        <w:spacing w:after="0"/>
        <w:ind w:left="720" w:hanging="720"/>
      </w:pPr>
      <w:r w:rsidRPr="002A15D8">
        <w:t>PEPIN, K. M., A. J. DAVIS, D. G. STREICKER, J. W. FISCHER, K. C. VERCAUTEREN, ANDA. T. GILBERT. 2017. Predicting spatial spread of rabies in skunk populations using surveillance data reported by the public. PLoS Negl Trop Dis 11: e0005822.</w:t>
      </w:r>
    </w:p>
    <w:p w14:paraId="2331E454" w14:textId="77777777" w:rsidR="002A15D8" w:rsidRPr="002A15D8" w:rsidRDefault="002A15D8" w:rsidP="002A15D8">
      <w:pPr>
        <w:pStyle w:val="EndNoteBibliography"/>
        <w:spacing w:after="0"/>
        <w:ind w:left="720" w:hanging="720"/>
      </w:pPr>
      <w:r w:rsidRPr="002A15D8">
        <w:t>PRANGE, S., S. D. GEHRT, ANDE. P. WIGGERS. 2003. Demographic Factors Contributing to High Raccoon Densities in Urban Landscapes. The Journal of Wildlife Management 67.</w:t>
      </w:r>
    </w:p>
    <w:p w14:paraId="4D304BF7" w14:textId="77777777" w:rsidR="002A15D8" w:rsidRPr="002A15D8" w:rsidRDefault="002A15D8" w:rsidP="002A15D8">
      <w:pPr>
        <w:pStyle w:val="EndNoteBibliography"/>
        <w:spacing w:after="0"/>
        <w:ind w:left="720" w:hanging="720"/>
      </w:pPr>
      <w:r w:rsidRPr="002A15D8">
        <w:t>ROSCOE, D. E. 1993. Epizootiology of canine distemper in New Jersey raccoons. J Wildl Dis 29: 390-395.</w:t>
      </w:r>
    </w:p>
    <w:p w14:paraId="4818B1C4" w14:textId="77777777" w:rsidR="002A15D8" w:rsidRPr="002A15D8" w:rsidRDefault="002A15D8" w:rsidP="002A15D8">
      <w:pPr>
        <w:pStyle w:val="EndNoteBibliography"/>
        <w:spacing w:after="0"/>
        <w:ind w:left="720" w:hanging="720"/>
      </w:pPr>
      <w:r w:rsidRPr="002A15D8">
        <w:t>SCHULTE-HOSTEDDE, A. I., Z. MAZAL, C. M. JARDINE, ANDJ. GAGNON. 2018. Enhanced access to anthropogenic food waste is related to hyperglycemia in raccoons (Procyon lotor). Conserv Physiol 6: coy026.</w:t>
      </w:r>
    </w:p>
    <w:p w14:paraId="576AFACB" w14:textId="77777777" w:rsidR="002A15D8" w:rsidRPr="002A15D8" w:rsidRDefault="002A15D8" w:rsidP="002A15D8">
      <w:pPr>
        <w:pStyle w:val="EndNoteBibliography"/>
        <w:spacing w:after="0"/>
        <w:ind w:left="720" w:hanging="720"/>
      </w:pPr>
      <w:r w:rsidRPr="002A15D8">
        <w:lastRenderedPageBreak/>
        <w:t>TAYLOR, K., J. J. WILSON, A. W. PARK, N. M. NEMETH, M. J. YABSLEY, H. FENTON, M. K. KEEL, ANDN. L. GOTTDENKER. 2021. Temporal and Spatial Patterns in Canine Distemper Virus Cases in Wildlife Diagnosed at the Southeastern Cooperative Wildlife Disease Study, 1975-2019. J Wildl Dis 57: 820-830.</w:t>
      </w:r>
    </w:p>
    <w:p w14:paraId="429F0402" w14:textId="77777777" w:rsidR="002A15D8" w:rsidRPr="002A15D8" w:rsidRDefault="002A15D8" w:rsidP="002A15D8">
      <w:pPr>
        <w:pStyle w:val="EndNoteBibliography"/>
        <w:spacing w:after="0"/>
        <w:ind w:left="720" w:hanging="720"/>
      </w:pPr>
      <w:r w:rsidRPr="002A15D8">
        <w:t>WILLIAMS, E. S., E. T. THORNE, M. J. APPEL, ANDD. W. BELITSKY. 1988. Canine distemper in black-footed ferrets (Mustela nigripes) from Wyoming. J Wildl Dis 24: 385-398.</w:t>
      </w:r>
    </w:p>
    <w:p w14:paraId="4209DE78" w14:textId="77777777" w:rsidR="002A15D8" w:rsidRPr="002A15D8" w:rsidRDefault="002A15D8" w:rsidP="002A15D8">
      <w:pPr>
        <w:pStyle w:val="EndNoteBibliography"/>
        <w:ind w:left="720" w:hanging="720"/>
      </w:pPr>
      <w:r w:rsidRPr="002A15D8">
        <w:t>WRIGHT, A. N., ANDM. E. GOMPPER. 2005. Altered parasite assemblages in raccoons in response to manipulated resource availability. Oecologia 144: 148-156.</w:t>
      </w:r>
    </w:p>
    <w:p w14:paraId="49694757" w14:textId="37DE1A6D" w:rsidR="00B74E04" w:rsidRDefault="00B32F8D">
      <w:r>
        <w:fldChar w:fldCharType="end"/>
      </w:r>
    </w:p>
    <w:sectPr w:rsidR="00B74E04" w:rsidSect="00A9051B">
      <w:pgSz w:w="12240" w:h="15840"/>
      <w:pgMar w:top="1440" w:right="1440" w:bottom="1440" w:left="1440" w:header="706" w:footer="706" w:gutter="0"/>
      <w:cols w:space="708"/>
      <w:docGrid w:linePitch="360"/>
      <w:sectPrChange w:id="164" w:author="Nicole LYNN Gottdenker" w:date="2023-01-21T15:20:00Z">
        <w:sectPr w:rsidR="00B74E04" w:rsidSect="00A9051B">
          <w:pgMar w:top="1440" w:right="1440" w:bottom="1440" w:left="1440" w:header="708" w:footer="708"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ole LYNN Gottdenker" w:date="2022-12-18T21:33:00Z" w:initials="NLG">
    <w:p w14:paraId="4426EB57" w14:textId="77777777" w:rsidR="00B74E04" w:rsidRDefault="00B74E04" w:rsidP="00B74E04">
      <w:pPr>
        <w:pStyle w:val="CommentText"/>
      </w:pPr>
      <w:r>
        <w:rPr>
          <w:rStyle w:val="CommentReference"/>
        </w:rPr>
        <w:annotationRef/>
      </w:r>
      <w:r>
        <w:t>Condense into one sentence</w:t>
      </w:r>
    </w:p>
  </w:comment>
  <w:comment w:id="7" w:author="Nicole LYNN Gottdenker" w:date="2023-01-21T15:06:00Z" w:initials="NLG">
    <w:p w14:paraId="45C44EB5" w14:textId="77777777" w:rsidR="00762A0D" w:rsidRDefault="00762A0D" w:rsidP="00E8284E">
      <w:pPr>
        <w:pStyle w:val="CommentText"/>
      </w:pPr>
      <w:r>
        <w:rPr>
          <w:rStyle w:val="CommentReference"/>
        </w:rPr>
        <w:annotationRef/>
      </w:r>
      <w:r>
        <w:t xml:space="preserve">Are you just talking about land use or urbanization? This first paragraph needs more references, reading,and cohesiveness- so talk about types of land use and mechanisms (basically the environmental changes you are addressing in the paper. </w:t>
      </w:r>
    </w:p>
  </w:comment>
  <w:comment w:id="6" w:author="Nicole LYNN Gottdenker" w:date="2023-01-21T15:09:00Z" w:initials="NLG">
    <w:p w14:paraId="19FD677F" w14:textId="77777777" w:rsidR="00762A0D" w:rsidRDefault="00762A0D" w:rsidP="00514307">
      <w:pPr>
        <w:pStyle w:val="CommentText"/>
      </w:pPr>
      <w:r>
        <w:rPr>
          <w:rStyle w:val="CommentReference"/>
        </w:rPr>
        <w:annotationRef/>
      </w:r>
      <w:r>
        <w:t xml:space="preserve">Talk of what studied and where gaps like in our understanding of associations between infectious disease and land use. </w:t>
      </w:r>
    </w:p>
  </w:comment>
  <w:comment w:id="43" w:author="Nicole LYNN Gottdenker" w:date="2023-01-21T22:38:00Z" w:initials="NLG">
    <w:p w14:paraId="7A69BB96" w14:textId="77777777" w:rsidR="00C72ACD" w:rsidRDefault="00C72ACD" w:rsidP="0084096D">
      <w:pPr>
        <w:pStyle w:val="CommentText"/>
      </w:pPr>
      <w:r>
        <w:rPr>
          <w:rStyle w:val="CommentReference"/>
        </w:rPr>
        <w:annotationRef/>
      </w:r>
      <w:r>
        <w:t xml:space="preserve">In general, this introduction definitely needs more background reading in it- also including references of CDV in mesocarnivores in north america, especially raccoons (at least spatial and land use patterns already in the literature. </w:t>
      </w:r>
    </w:p>
  </w:comment>
  <w:comment w:id="63" w:author="Nicole LYNN Gottdenker" w:date="2023-01-21T22:35:00Z" w:initials="NLG">
    <w:p w14:paraId="57D5E0AD" w14:textId="31C91E86" w:rsidR="00C72ACD" w:rsidRDefault="00C72ACD" w:rsidP="00E70176">
      <w:pPr>
        <w:pStyle w:val="CommentText"/>
      </w:pPr>
      <w:r>
        <w:rPr>
          <w:rStyle w:val="CommentReference"/>
        </w:rPr>
        <w:annotationRef/>
      </w:r>
      <w:r>
        <w:t>This goes in the methods!</w:t>
      </w:r>
    </w:p>
  </w:comment>
  <w:comment w:id="66" w:author="Nicole LYNN Gottdenker" w:date="2023-01-21T22:36:00Z" w:initials="NLG">
    <w:p w14:paraId="62F76EEA" w14:textId="77777777" w:rsidR="00C72ACD" w:rsidRDefault="00C72ACD" w:rsidP="00BB77FE">
      <w:pPr>
        <w:pStyle w:val="CommentText"/>
      </w:pPr>
      <w:r>
        <w:rPr>
          <w:rStyle w:val="CommentReference"/>
        </w:rPr>
        <w:annotationRef/>
      </w:r>
      <w:r>
        <w:t>What land use types?</w:t>
      </w:r>
    </w:p>
  </w:comment>
  <w:comment w:id="68" w:author="Nicole LYNN Gottdenker" w:date="2023-01-21T22:40:00Z" w:initials="NLG">
    <w:p w14:paraId="78047E2A" w14:textId="77777777" w:rsidR="00C72ACD" w:rsidRDefault="00C72ACD" w:rsidP="00A976E0">
      <w:pPr>
        <w:pStyle w:val="CommentText"/>
      </w:pPr>
      <w:r>
        <w:rPr>
          <w:rStyle w:val="CommentReference"/>
        </w:rPr>
        <w:annotationRef/>
      </w:r>
      <w:r>
        <w:t xml:space="preserve">Improve wording here- it is hard to know what was being done.- a data set? Or also samples from necropsies done- this is very unclear- </w:t>
      </w:r>
    </w:p>
  </w:comment>
  <w:comment w:id="69" w:author="Nicole LYNN Gottdenker" w:date="2023-01-21T22:41:00Z" w:initials="NLG">
    <w:p w14:paraId="6D7FE30F" w14:textId="77777777" w:rsidR="00C72ACD" w:rsidRDefault="00C72ACD" w:rsidP="001A21CC">
      <w:pPr>
        <w:pStyle w:val="CommentText"/>
      </w:pPr>
      <w:r>
        <w:rPr>
          <w:rStyle w:val="CommentReference"/>
        </w:rPr>
        <w:annotationRef/>
      </w:r>
      <w:r>
        <w:t xml:space="preserve">What were the range of areas you had data from? Of the 270 there were 31 positives? Not quite understanding here- you need to be clear about sample size for CDV and the general data set. </w:t>
      </w:r>
    </w:p>
  </w:comment>
  <w:comment w:id="80" w:author="Nicole LYNN Gottdenker" w:date="2023-01-21T22:42:00Z" w:initials="NLG">
    <w:p w14:paraId="6B2FCCCE" w14:textId="77777777" w:rsidR="00C72ACD" w:rsidRDefault="00C72ACD" w:rsidP="00DF17D2">
      <w:pPr>
        <w:pStyle w:val="CommentText"/>
      </w:pPr>
      <w:r>
        <w:rPr>
          <w:rStyle w:val="CommentReference"/>
        </w:rPr>
        <w:annotationRef/>
      </w:r>
      <w:r>
        <w:t xml:space="preserve">What were the land cover types defined (how many classifications and how were these classified?) </w:t>
      </w:r>
    </w:p>
  </w:comment>
  <w:comment w:id="83" w:author="Nicole LYNN Gottdenker" w:date="2023-01-21T22:44:00Z" w:initials="NLG">
    <w:p w14:paraId="404F0971" w14:textId="77777777" w:rsidR="00C72ACD" w:rsidRDefault="00C72ACD" w:rsidP="004D1FD7">
      <w:pPr>
        <w:pStyle w:val="CommentText"/>
      </w:pPr>
      <w:r>
        <w:rPr>
          <w:rStyle w:val="CommentReference"/>
        </w:rPr>
        <w:annotationRef/>
      </w:r>
      <w:r>
        <w:t>Please DEFINE THIS HISTOPATHOLOGY what the key lesions were, what organs, (this is from looking at the reports) this is not well defined you need to also use references from the literature for this so how was histopathologic presumptive diagnosis made- was the histopathology always backed up with PCR or IHC or Antibody testing?</w:t>
      </w:r>
    </w:p>
  </w:comment>
  <w:comment w:id="84" w:author="Nicole LYNN Gottdenker" w:date="2023-01-21T22:44:00Z" w:initials="NLG">
    <w:p w14:paraId="0799C501" w14:textId="77777777" w:rsidR="00C72ACD" w:rsidRDefault="00C72ACD" w:rsidP="00C34213">
      <w:pPr>
        <w:pStyle w:val="CommentText"/>
      </w:pPr>
      <w:r>
        <w:rPr>
          <w:rStyle w:val="CommentReference"/>
        </w:rPr>
        <w:annotationRef/>
      </w:r>
      <w:r>
        <w:t>Wouldn't this come before the cases defined at necropsy?</w:t>
      </w:r>
    </w:p>
  </w:comment>
  <w:comment w:id="86" w:author="Nicole LYNN Gottdenker" w:date="2023-01-21T22:46:00Z" w:initials="NLG">
    <w:p w14:paraId="7E3610ED" w14:textId="77777777" w:rsidR="00EA621A" w:rsidRDefault="00EA621A" w:rsidP="000B164C">
      <w:pPr>
        <w:pStyle w:val="CommentText"/>
      </w:pPr>
      <w:r>
        <w:rPr>
          <w:rStyle w:val="CommentReference"/>
        </w:rPr>
        <w:annotationRef/>
      </w:r>
      <w:r>
        <w:t xml:space="preserve">Also you have to define the  sequences, name of sequences, and reference here- so it can be replicated </w:t>
      </w:r>
    </w:p>
  </w:comment>
  <w:comment w:id="85" w:author="Nicole LYNN Gottdenker" w:date="2023-01-21T22:45:00Z" w:initials="NLG">
    <w:p w14:paraId="7FEDF66D" w14:textId="3EAA8743" w:rsidR="00EA621A" w:rsidRDefault="00EA621A" w:rsidP="004F2E51">
      <w:pPr>
        <w:pStyle w:val="CommentText"/>
      </w:pPr>
      <w:r>
        <w:rPr>
          <w:rStyle w:val="CommentReference"/>
        </w:rPr>
        <w:annotationRef/>
      </w:r>
      <w:r>
        <w:t>This is not a complete sentence.</w:t>
      </w:r>
    </w:p>
  </w:comment>
  <w:comment w:id="89" w:author="Nicole LYNN Gottdenker" w:date="2023-01-21T22:47:00Z" w:initials="NLG">
    <w:p w14:paraId="116FBFD0" w14:textId="77777777" w:rsidR="00EA621A" w:rsidRDefault="00EA621A" w:rsidP="009577D0">
      <w:pPr>
        <w:pStyle w:val="CommentText"/>
      </w:pPr>
      <w:r>
        <w:rPr>
          <w:rStyle w:val="CommentReference"/>
        </w:rPr>
        <w:annotationRef/>
      </w:r>
      <w:r>
        <w:t xml:space="preserve">More information </w:t>
      </w:r>
    </w:p>
  </w:comment>
  <w:comment w:id="90" w:author="Nicole LYNN Gottdenker" w:date="2023-01-21T22:48:00Z" w:initials="NLG">
    <w:p w14:paraId="69BE6CD3" w14:textId="77777777" w:rsidR="00EA621A" w:rsidRDefault="00EA621A" w:rsidP="003E0BEE">
      <w:pPr>
        <w:pStyle w:val="CommentText"/>
      </w:pPr>
      <w:r>
        <w:rPr>
          <w:rStyle w:val="CommentReference"/>
        </w:rPr>
        <w:annotationRef/>
      </w:r>
      <w:r>
        <w:t xml:space="preserve">Specify what analyses-- </w:t>
      </w:r>
    </w:p>
  </w:comment>
  <w:comment w:id="91" w:author="Nicole LYNN Gottdenker" w:date="2023-01-21T22:56:00Z" w:initials="NLG">
    <w:p w14:paraId="637302E3" w14:textId="77777777" w:rsidR="00876F3F" w:rsidRDefault="00876F3F" w:rsidP="00AE42E6">
      <w:pPr>
        <w:pStyle w:val="CommentText"/>
      </w:pPr>
      <w:r>
        <w:rPr>
          <w:rStyle w:val="CommentReference"/>
        </w:rPr>
        <w:annotationRef/>
      </w:r>
      <w:r>
        <w:t xml:space="preserve">Error structure of the GLM? </w:t>
      </w:r>
    </w:p>
  </w:comment>
  <w:comment w:id="92" w:author="Nicole LYNN Gottdenker" w:date="2023-01-21T22:48:00Z" w:initials="NLG">
    <w:p w14:paraId="2D9129EC" w14:textId="08C07779" w:rsidR="00EA621A" w:rsidRDefault="00EA621A" w:rsidP="00A6239F">
      <w:pPr>
        <w:pStyle w:val="CommentText"/>
      </w:pPr>
      <w:r>
        <w:rPr>
          <w:rStyle w:val="CommentReference"/>
        </w:rPr>
        <w:annotationRef/>
      </w:r>
      <w:r>
        <w:t xml:space="preserve">How was the model fit and appropriateness tested? Jplease describe. </w:t>
      </w:r>
    </w:p>
  </w:comment>
  <w:comment w:id="93" w:author="Nicole LYNN Gottdenker" w:date="2023-01-21T22:49:00Z" w:initials="NLG">
    <w:p w14:paraId="6B90D7A5" w14:textId="77777777" w:rsidR="00EA621A" w:rsidRDefault="00EA621A" w:rsidP="009B4625">
      <w:pPr>
        <w:pStyle w:val="CommentText"/>
      </w:pPr>
      <w:r>
        <w:rPr>
          <w:rStyle w:val="CommentReference"/>
        </w:rPr>
        <w:annotationRef/>
      </w:r>
      <w:r>
        <w:t xml:space="preserve">Did you have a global model then define the 'best fit' model by model selection procedures? Please define and specify. </w:t>
      </w:r>
    </w:p>
  </w:comment>
  <w:comment w:id="94" w:author="Nicole LYNN Gottdenker" w:date="2023-01-21T22:49:00Z" w:initials="NLG">
    <w:p w14:paraId="73EB356E" w14:textId="77777777" w:rsidR="00EA621A" w:rsidRDefault="00EA621A" w:rsidP="00DB49F1">
      <w:pPr>
        <w:pStyle w:val="CommentText"/>
      </w:pPr>
      <w:r>
        <w:rPr>
          <w:rStyle w:val="CommentReference"/>
        </w:rPr>
        <w:annotationRef/>
      </w:r>
      <w:r>
        <w:t xml:space="preserve">What were the land cover types? </w:t>
      </w:r>
    </w:p>
  </w:comment>
  <w:comment w:id="98" w:author="Nicole LYNN Gottdenker" w:date="2023-01-21T22:52:00Z" w:initials="NLG">
    <w:p w14:paraId="75C0EE12" w14:textId="77777777" w:rsidR="00EA621A" w:rsidRDefault="00EA621A" w:rsidP="00A9229A">
      <w:pPr>
        <w:pStyle w:val="CommentText"/>
      </w:pPr>
      <w:r>
        <w:rPr>
          <w:rStyle w:val="CommentReference"/>
        </w:rPr>
        <w:annotationRef/>
      </w:r>
      <w:r>
        <w:t xml:space="preserve">So there was spatial autocorellation? </w:t>
      </w:r>
    </w:p>
  </w:comment>
  <w:comment w:id="99" w:author="Nicole LYNN Gottdenker" w:date="2023-01-21T22:53:00Z" w:initials="NLG">
    <w:p w14:paraId="32676BDA" w14:textId="77777777" w:rsidR="00EA621A" w:rsidRDefault="00EA621A" w:rsidP="00F37CC7">
      <w:pPr>
        <w:pStyle w:val="CommentText"/>
      </w:pPr>
      <w:r>
        <w:rPr>
          <w:rStyle w:val="CommentReference"/>
        </w:rPr>
        <w:annotationRef/>
      </w:r>
      <w:r>
        <w:t>This sentence is incomplete and not conculsive- please specify</w:t>
      </w:r>
    </w:p>
  </w:comment>
  <w:comment w:id="100" w:author="Nicole LYNN Gottdenker" w:date="2023-01-21T22:53:00Z" w:initials="NLG">
    <w:p w14:paraId="3B66722A" w14:textId="77777777" w:rsidR="00EA621A" w:rsidRDefault="00EA621A" w:rsidP="00FD1701">
      <w:pPr>
        <w:pStyle w:val="CommentText"/>
      </w:pPr>
      <w:r>
        <w:rPr>
          <w:rStyle w:val="CommentReference"/>
        </w:rPr>
        <w:annotationRef/>
      </w:r>
      <w:r>
        <w:t xml:space="preserve">You also have to defined the land cover clasees in detai ln the methods) </w:t>
      </w:r>
    </w:p>
  </w:comment>
  <w:comment w:id="101" w:author="Nicole LYNN Gottdenker" w:date="2023-01-21T22:55:00Z" w:initials="NLG">
    <w:p w14:paraId="1BB72DA1" w14:textId="77777777" w:rsidR="00876F3F" w:rsidRDefault="00876F3F" w:rsidP="00C37C1C">
      <w:pPr>
        <w:pStyle w:val="CommentText"/>
      </w:pPr>
      <w:r>
        <w:rPr>
          <w:rStyle w:val="CommentReference"/>
        </w:rPr>
        <w:annotationRef/>
      </w:r>
      <w:r>
        <w:t>How did you evaluate model fit?</w:t>
      </w:r>
    </w:p>
  </w:comment>
  <w:comment w:id="102" w:author="Nicole LYNN Gottdenker" w:date="2023-01-21T22:56:00Z" w:initials="NLG">
    <w:p w14:paraId="769D3CC1" w14:textId="77777777" w:rsidR="00876F3F" w:rsidRDefault="00876F3F" w:rsidP="001D79B9">
      <w:pPr>
        <w:pStyle w:val="CommentText"/>
      </w:pPr>
      <w:r>
        <w:rPr>
          <w:rStyle w:val="CommentReference"/>
        </w:rPr>
        <w:annotationRef/>
      </w:r>
      <w:r>
        <w:t>Can you plot model predictions?</w:t>
      </w:r>
    </w:p>
  </w:comment>
  <w:comment w:id="103" w:author="Nicole LYNN Gottdenker" w:date="2023-01-21T22:57:00Z" w:initials="NLG">
    <w:p w14:paraId="2C3C9891" w14:textId="77777777" w:rsidR="00876F3F" w:rsidRDefault="00876F3F" w:rsidP="00B13168">
      <w:pPr>
        <w:pStyle w:val="CommentText"/>
      </w:pPr>
      <w:r>
        <w:rPr>
          <w:rStyle w:val="CommentReference"/>
        </w:rPr>
        <w:annotationRef/>
      </w:r>
      <w:r>
        <w:t>How many land cover classes were evaluated?</w:t>
      </w:r>
    </w:p>
  </w:comment>
  <w:comment w:id="104" w:author="Nicole LYNN Gottdenker" w:date="2023-01-21T22:59:00Z" w:initials="NLG">
    <w:p w14:paraId="02C56A72" w14:textId="77777777" w:rsidR="00876F3F" w:rsidRDefault="00876F3F" w:rsidP="00141D88">
      <w:pPr>
        <w:pStyle w:val="CommentText"/>
      </w:pPr>
      <w:r>
        <w:rPr>
          <w:rStyle w:val="CommentReference"/>
        </w:rPr>
        <w:annotationRef/>
      </w:r>
      <w:r>
        <w:t xml:space="preserve">Was this best fit model from model selection process? Or is this the global model? </w:t>
      </w:r>
    </w:p>
  </w:comment>
  <w:comment w:id="105" w:author="Nicole LYNN Gottdenker" w:date="2023-01-21T22:59:00Z" w:initials="NLG">
    <w:p w14:paraId="23CCEC4F" w14:textId="77777777" w:rsidR="00876F3F" w:rsidRDefault="00876F3F" w:rsidP="00594F70">
      <w:pPr>
        <w:pStyle w:val="CommentText"/>
      </w:pPr>
      <w:r>
        <w:rPr>
          <w:rStyle w:val="CommentReference"/>
        </w:rPr>
        <w:annotationRef/>
      </w:r>
      <w:r>
        <w:t>Did you also evaluate for interaction between variables?</w:t>
      </w:r>
    </w:p>
  </w:comment>
  <w:comment w:id="119" w:author="Nicole LYNN Gottdenker" w:date="2023-01-21T22:57:00Z" w:initials="NLG">
    <w:p w14:paraId="1AD9447C" w14:textId="07A2866C" w:rsidR="00876F3F" w:rsidRDefault="00876F3F" w:rsidP="008D1A59">
      <w:pPr>
        <w:pStyle w:val="CommentText"/>
      </w:pPr>
      <w:r>
        <w:rPr>
          <w:rStyle w:val="CommentReference"/>
        </w:rPr>
        <w:annotationRef/>
      </w:r>
      <w:r>
        <w:t>This is something that goes in methods</w:t>
      </w:r>
    </w:p>
  </w:comment>
  <w:comment w:id="120" w:author="Nicole LYNN Gottdenker" w:date="2023-01-21T23:01:00Z" w:initials="NLG">
    <w:p w14:paraId="7BE77B70" w14:textId="77777777" w:rsidR="00BA18B0" w:rsidRDefault="00BA18B0" w:rsidP="00980B04">
      <w:pPr>
        <w:pStyle w:val="CommentText"/>
      </w:pPr>
      <w:r>
        <w:rPr>
          <w:rStyle w:val="CommentReference"/>
        </w:rPr>
        <w:annotationRef/>
      </w:r>
      <w:r>
        <w:t xml:space="preserve">Please insert statement of broad summary of results in the beginning of discussion (basically summarize key findings in first couple of sentences of discussion then go on to discuss the findings as you go on. </w:t>
      </w:r>
    </w:p>
  </w:comment>
  <w:comment w:id="122" w:author="Nicole LYNN Gottdenker" w:date="2023-01-21T23:02:00Z" w:initials="NLG">
    <w:p w14:paraId="1ED10D5D" w14:textId="77777777" w:rsidR="00BA18B0" w:rsidRDefault="00BA18B0" w:rsidP="00592158">
      <w:pPr>
        <w:pStyle w:val="CommentText"/>
      </w:pPr>
      <w:r>
        <w:rPr>
          <w:rStyle w:val="CommentReference"/>
        </w:rPr>
        <w:annotationRef/>
      </w:r>
      <w:r>
        <w:t xml:space="preserve">I think this could be better worded. </w:t>
      </w:r>
    </w:p>
  </w:comment>
  <w:comment w:id="124" w:author="Nicole LYNN Gottdenker" w:date="2023-01-21T23:20:00Z" w:initials="NLG">
    <w:p w14:paraId="459185FF" w14:textId="77777777" w:rsidR="00B55C64" w:rsidRDefault="00B55C64" w:rsidP="00533C8C">
      <w:pPr>
        <w:pStyle w:val="CommentText"/>
      </w:pPr>
      <w:r>
        <w:rPr>
          <w:rStyle w:val="CommentReference"/>
        </w:rPr>
        <w:annotationRef/>
      </w:r>
      <w:r>
        <w:t>Do you mean are not separated by significant geographic barriers and are contiguous?</w:t>
      </w:r>
    </w:p>
  </w:comment>
  <w:comment w:id="125" w:author="Nicole LYNN Gottdenker" w:date="2023-01-21T23:20:00Z" w:initials="NLG">
    <w:p w14:paraId="6C212C5A" w14:textId="77777777" w:rsidR="00B55C64" w:rsidRDefault="00B55C64" w:rsidP="00793AD0">
      <w:pPr>
        <w:pStyle w:val="CommentText"/>
      </w:pPr>
      <w:r>
        <w:rPr>
          <w:rStyle w:val="CommentReference"/>
        </w:rPr>
        <w:annotationRef/>
      </w:r>
      <w:r>
        <w:t>The time periods of these outbreaks relative to locations do you have?</w:t>
      </w:r>
    </w:p>
  </w:comment>
  <w:comment w:id="127" w:author="Nicole LYNN Gottdenker" w:date="2023-01-21T23:26:00Z" w:initials="NLG">
    <w:p w14:paraId="2AEB085B" w14:textId="77777777" w:rsidR="00B55C64" w:rsidRDefault="00B55C64" w:rsidP="00DB74DC">
      <w:pPr>
        <w:pStyle w:val="CommentText"/>
      </w:pPr>
      <w:r>
        <w:rPr>
          <w:rStyle w:val="CommentReference"/>
        </w:rPr>
        <w:annotationRef/>
      </w:r>
      <w:r>
        <w:t>Phylogenies should be discussed also relative to the other papers (wilkes and amir) and any others</w:t>
      </w:r>
    </w:p>
  </w:comment>
  <w:comment w:id="130" w:author="Nicole LYNN Gottdenker" w:date="2023-01-21T23:22:00Z" w:initials="NLG">
    <w:p w14:paraId="54C17941" w14:textId="52272EB0" w:rsidR="00B55C64" w:rsidRDefault="00B55C64" w:rsidP="00A146B5">
      <w:pPr>
        <w:pStyle w:val="CommentText"/>
      </w:pPr>
      <w:r>
        <w:rPr>
          <w:rStyle w:val="CommentReference"/>
        </w:rPr>
        <w:annotationRef/>
      </w:r>
      <w:r>
        <w:t xml:space="preserve">What was the time period on those relative to other outbreaks? </w:t>
      </w:r>
    </w:p>
  </w:comment>
  <w:comment w:id="133" w:author="Nicole LYNN Gottdenker" w:date="2023-01-21T23:21:00Z" w:initials="NLG">
    <w:p w14:paraId="2461E59B" w14:textId="6DEB20FA" w:rsidR="00B55C64" w:rsidRDefault="00B55C64" w:rsidP="00204971">
      <w:pPr>
        <w:pStyle w:val="CommentText"/>
      </w:pPr>
      <w:r>
        <w:rPr>
          <w:rStyle w:val="CommentReference"/>
        </w:rPr>
        <w:annotationRef/>
      </w:r>
      <w:r>
        <w:t xml:space="preserve">Animals can cross rivers AND bridges- and people can also transport wildlife (interstate transport/rehab) </w:t>
      </w:r>
    </w:p>
  </w:comment>
  <w:comment w:id="134" w:author="Nicole LYNN Gottdenker" w:date="2023-01-21T23:23:00Z" w:initials="NLG">
    <w:p w14:paraId="129F473B" w14:textId="77777777" w:rsidR="00B55C64" w:rsidRDefault="00B55C64" w:rsidP="00F0172A">
      <w:pPr>
        <w:pStyle w:val="CommentText"/>
      </w:pPr>
      <w:r>
        <w:rPr>
          <w:rStyle w:val="CommentReference"/>
        </w:rPr>
        <w:annotationRef/>
      </w:r>
      <w:r>
        <w:t xml:space="preserve">Again, more explanation on the statistical model is needed- and best fit (model selection process) </w:t>
      </w:r>
    </w:p>
  </w:comment>
  <w:comment w:id="136" w:author="Nicole LYNN Gottdenker" w:date="2022-12-18T21:54:00Z" w:initials="NLG">
    <w:p w14:paraId="173AB389" w14:textId="578C501A" w:rsidR="00D51A1C" w:rsidRDefault="00D51A1C" w:rsidP="00D51A1C">
      <w:pPr>
        <w:pStyle w:val="CommentText"/>
      </w:pPr>
      <w:r>
        <w:rPr>
          <w:rStyle w:val="CommentReference"/>
        </w:rPr>
        <w:annotationRef/>
      </w:r>
      <w:r>
        <w:t xml:space="preserve">I suggest framing the beginning of this discussion towards mesocarnivores in general or anthropophilic species and then bring up raccoons. </w:t>
      </w:r>
    </w:p>
  </w:comment>
  <w:comment w:id="137" w:author="Nicole LYNN Gottdenker" w:date="2023-01-21T23:25:00Z" w:initials="NLG">
    <w:p w14:paraId="55B79F0A" w14:textId="77777777" w:rsidR="00B55C64" w:rsidRDefault="00B55C64" w:rsidP="002416B7">
      <w:pPr>
        <w:pStyle w:val="CommentText"/>
      </w:pPr>
      <w:r>
        <w:rPr>
          <w:rStyle w:val="CommentReference"/>
        </w:rPr>
        <w:annotationRef/>
      </w:r>
      <w:r>
        <w:t xml:space="preserve">There is some more cdv literature to mention re land use (the guy at SREL james beasley's papers on raccoons in midwest as well. </w:t>
      </w:r>
    </w:p>
  </w:comment>
  <w:comment w:id="138" w:author="Nicole LYNN Gottdenker" w:date="2022-12-18T21:56:00Z" w:initials="NLG">
    <w:p w14:paraId="42065521" w14:textId="3CC383D2" w:rsidR="00D51A1C" w:rsidRDefault="00D51A1C" w:rsidP="00D51A1C">
      <w:pPr>
        <w:pStyle w:val="CommentText"/>
      </w:pPr>
      <w:r>
        <w:rPr>
          <w:rStyle w:val="CommentReference"/>
        </w:rPr>
        <w:annotationRef/>
      </w:r>
      <w:r>
        <w:t>How about hwang et al? urbanization and feral cats - urban vs rural pathogen prevalence</w:t>
      </w:r>
    </w:p>
  </w:comment>
  <w:comment w:id="141" w:author="Nicole LYNN Gottdenker" w:date="2023-01-21T23:24:00Z" w:initials="NLG">
    <w:p w14:paraId="4FF35AB9" w14:textId="77777777" w:rsidR="00B55C64" w:rsidRDefault="00B55C64" w:rsidP="00C3518B">
      <w:pPr>
        <w:pStyle w:val="CommentText"/>
      </w:pPr>
      <w:r>
        <w:rPr>
          <w:rStyle w:val="CommentReference"/>
        </w:rPr>
        <w:annotationRef/>
      </w:r>
      <w:r>
        <w:t>Thrombocytopenia syndrome virus????</w:t>
      </w:r>
    </w:p>
  </w:comment>
  <w:comment w:id="143" w:author="Nicole LYNN Gottdenker" w:date="2023-01-21T23:27:00Z" w:initials="NLG">
    <w:p w14:paraId="2DD1598D" w14:textId="77777777" w:rsidR="00B55C64" w:rsidRDefault="00B55C64" w:rsidP="0078764B">
      <w:pPr>
        <w:pStyle w:val="CommentText"/>
      </w:pPr>
      <w:r>
        <w:rPr>
          <w:rStyle w:val="CommentReference"/>
        </w:rPr>
        <w:annotationRef/>
      </w:r>
      <w:r>
        <w:t>How about the fact that raccoons in urban areas may be more conspicuous</w:t>
      </w:r>
    </w:p>
  </w:comment>
  <w:comment w:id="144" w:author="Nicole LYNN Gottdenker" w:date="2023-01-21T23:28:00Z" w:initials="NLG">
    <w:p w14:paraId="60CEA824" w14:textId="77777777" w:rsidR="00B55C64" w:rsidRDefault="00B55C64" w:rsidP="00AC297A">
      <w:pPr>
        <w:pStyle w:val="CommentText"/>
      </w:pPr>
      <w:r>
        <w:rPr>
          <w:rStyle w:val="CommentReference"/>
        </w:rPr>
        <w:annotationRef/>
      </w:r>
      <w:r>
        <w:t xml:space="preserve">Reference the papers on resource provisioning theoretical and applied and their predictions. </w:t>
      </w:r>
    </w:p>
  </w:comment>
  <w:comment w:id="142" w:author="Nicole LYNN Gottdenker" w:date="2022-12-18T21:57:00Z" w:initials="NLG">
    <w:p w14:paraId="07FC9BF9" w14:textId="3A5A8AD4" w:rsidR="00D51A1C" w:rsidRDefault="00D51A1C" w:rsidP="00D51A1C">
      <w:pPr>
        <w:pStyle w:val="CommentText"/>
      </w:pPr>
      <w:r>
        <w:rPr>
          <w:rStyle w:val="CommentReference"/>
        </w:rPr>
        <w:annotationRef/>
      </w:r>
      <w:r>
        <w:t xml:space="preserve">Again, put the introduction.  a bit more general not just focused on the study species (that can go to discussion) </w:t>
      </w:r>
    </w:p>
  </w:comment>
  <w:comment w:id="153" w:author="Nicole LYNN Gottdenker" w:date="2023-01-21T23:30:00Z" w:initials="NLG">
    <w:p w14:paraId="26A364C3" w14:textId="77777777" w:rsidR="00DC0F10" w:rsidRDefault="00DC0F10" w:rsidP="00482B36">
      <w:pPr>
        <w:pStyle w:val="CommentText"/>
      </w:pPr>
      <w:r>
        <w:rPr>
          <w:rStyle w:val="CommentReference"/>
        </w:rPr>
        <w:annotationRef/>
      </w:r>
      <w:r>
        <w:t>Well wouldn't surface imperviousness be an interacting term with urbanization? Did you test for interaction in your model? Go back and read about glms and model selection processes (Bolker a good one to read</w:t>
      </w:r>
    </w:p>
  </w:comment>
  <w:comment w:id="156" w:author="Nicole LYNN Gottdenker" w:date="2023-01-21T23:35:00Z" w:initials="NLG">
    <w:p w14:paraId="6646BD2C" w14:textId="77777777" w:rsidR="00DC0F10" w:rsidRDefault="00DC0F10" w:rsidP="00A9099C">
      <w:pPr>
        <w:pStyle w:val="CommentText"/>
      </w:pPr>
      <w:r>
        <w:rPr>
          <w:rStyle w:val="CommentReference"/>
        </w:rPr>
        <w:annotationRef/>
      </w:r>
      <w:r>
        <w:t xml:space="preserve">Make sure the discussion includes urbanization=wildlife cdv discussions and literature and more literature from mesocarnivores and cdv in north america </w:t>
      </w:r>
    </w:p>
  </w:comment>
  <w:comment w:id="157" w:author="Nicole LYNN Gottdenker" w:date="2023-01-21T23:36:00Z" w:initials="NLG">
    <w:p w14:paraId="370FCD28" w14:textId="77777777" w:rsidR="00DC0F10" w:rsidRDefault="00DC0F10" w:rsidP="005C30BC">
      <w:pPr>
        <w:pStyle w:val="CommentText"/>
      </w:pPr>
      <w:r>
        <w:rPr>
          <w:rStyle w:val="CommentReference"/>
        </w:rPr>
        <w:annotationRef/>
      </w:r>
      <w:r>
        <w:t xml:space="preserve">There have been cdv rabies co infections as well (reference that as well!) </w:t>
      </w:r>
    </w:p>
  </w:comment>
  <w:comment w:id="159" w:author="Nicole LYNN Gottdenker" w:date="2023-01-21T23:37:00Z" w:initials="NLG">
    <w:p w14:paraId="1F390D34" w14:textId="77777777" w:rsidR="00DC0F10" w:rsidRDefault="00DC0F10" w:rsidP="00AD5CC7">
      <w:pPr>
        <w:pStyle w:val="CommentText"/>
      </w:pPr>
      <w:r>
        <w:rPr>
          <w:rStyle w:val="CommentReference"/>
        </w:rPr>
        <w:annotationRef/>
      </w:r>
      <w:r>
        <w:t xml:space="preserve">References - multipel streicker and others.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26EB57" w15:done="1"/>
  <w15:commentEx w15:paraId="45C44EB5" w15:done="0"/>
  <w15:commentEx w15:paraId="19FD677F" w15:done="0"/>
  <w15:commentEx w15:paraId="7A69BB96" w15:done="0"/>
  <w15:commentEx w15:paraId="57D5E0AD" w15:done="0"/>
  <w15:commentEx w15:paraId="62F76EEA" w15:done="0"/>
  <w15:commentEx w15:paraId="78047E2A" w15:done="0"/>
  <w15:commentEx w15:paraId="6D7FE30F" w15:paraIdParent="78047E2A" w15:done="0"/>
  <w15:commentEx w15:paraId="6B2FCCCE" w15:done="0"/>
  <w15:commentEx w15:paraId="404F0971" w15:done="0"/>
  <w15:commentEx w15:paraId="0799C501" w15:done="0"/>
  <w15:commentEx w15:paraId="7E3610ED" w15:done="0"/>
  <w15:commentEx w15:paraId="7FEDF66D" w15:done="0"/>
  <w15:commentEx w15:paraId="116FBFD0" w15:done="0"/>
  <w15:commentEx w15:paraId="69BE6CD3" w15:done="0"/>
  <w15:commentEx w15:paraId="637302E3" w15:done="0"/>
  <w15:commentEx w15:paraId="2D9129EC" w15:done="0"/>
  <w15:commentEx w15:paraId="6B90D7A5" w15:done="0"/>
  <w15:commentEx w15:paraId="73EB356E" w15:paraIdParent="6B90D7A5" w15:done="0"/>
  <w15:commentEx w15:paraId="75C0EE12" w15:done="0"/>
  <w15:commentEx w15:paraId="32676BDA" w15:done="0"/>
  <w15:commentEx w15:paraId="3B66722A" w15:paraIdParent="32676BDA" w15:done="0"/>
  <w15:commentEx w15:paraId="1BB72DA1" w15:paraIdParent="32676BDA" w15:done="0"/>
  <w15:commentEx w15:paraId="769D3CC1" w15:paraIdParent="32676BDA" w15:done="0"/>
  <w15:commentEx w15:paraId="2C3C9891" w15:paraIdParent="32676BDA" w15:done="0"/>
  <w15:commentEx w15:paraId="02C56A72" w15:paraIdParent="32676BDA" w15:done="0"/>
  <w15:commentEx w15:paraId="23CCEC4F" w15:paraIdParent="32676BDA" w15:done="0"/>
  <w15:commentEx w15:paraId="1AD9447C" w15:done="0"/>
  <w15:commentEx w15:paraId="7BE77B70" w15:done="0"/>
  <w15:commentEx w15:paraId="1ED10D5D" w15:done="0"/>
  <w15:commentEx w15:paraId="459185FF" w15:done="0"/>
  <w15:commentEx w15:paraId="6C212C5A" w15:paraIdParent="459185FF" w15:done="0"/>
  <w15:commentEx w15:paraId="2AEB085B" w15:done="0"/>
  <w15:commentEx w15:paraId="54C17941" w15:done="0"/>
  <w15:commentEx w15:paraId="2461E59B" w15:done="0"/>
  <w15:commentEx w15:paraId="129F473B" w15:done="0"/>
  <w15:commentEx w15:paraId="173AB389" w15:done="1"/>
  <w15:commentEx w15:paraId="55B79F0A" w15:done="0"/>
  <w15:commentEx w15:paraId="42065521" w15:done="1"/>
  <w15:commentEx w15:paraId="4FF35AB9" w15:done="0"/>
  <w15:commentEx w15:paraId="2DD1598D" w15:done="0"/>
  <w15:commentEx w15:paraId="60CEA824" w15:done="0"/>
  <w15:commentEx w15:paraId="07FC9BF9" w15:done="1"/>
  <w15:commentEx w15:paraId="26A364C3" w15:done="0"/>
  <w15:commentEx w15:paraId="6646BD2C" w15:done="0"/>
  <w15:commentEx w15:paraId="370FCD28" w15:done="0"/>
  <w15:commentEx w15:paraId="1F390D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A059A" w16cex:dateUtc="2022-12-19T02:33:00Z"/>
  <w16cex:commentExtensible w16cex:durableId="27767E10" w16cex:dateUtc="2023-01-21T20:06:00Z"/>
  <w16cex:commentExtensible w16cex:durableId="27767E95" w16cex:dateUtc="2023-01-21T20:09:00Z"/>
  <w16cex:commentExtensible w16cex:durableId="2776E7F6" w16cex:dateUtc="2023-01-22T03:38:00Z"/>
  <w16cex:commentExtensible w16cex:durableId="2776E74B" w16cex:dateUtc="2023-01-22T03:35:00Z"/>
  <w16cex:commentExtensible w16cex:durableId="2776E783" w16cex:dateUtc="2023-01-22T03:36:00Z"/>
  <w16cex:commentExtensible w16cex:durableId="2776E85D" w16cex:dateUtc="2023-01-22T03:40:00Z"/>
  <w16cex:commentExtensible w16cex:durableId="2776E897" w16cex:dateUtc="2023-01-22T03:41:00Z"/>
  <w16cex:commentExtensible w16cex:durableId="2776E8BA" w16cex:dateUtc="2023-01-22T03:42:00Z"/>
  <w16cex:commentExtensible w16cex:durableId="2776E931" w16cex:dateUtc="2023-01-22T03:44:00Z"/>
  <w16cex:commentExtensible w16cex:durableId="2776E949" w16cex:dateUtc="2023-01-22T03:44:00Z"/>
  <w16cex:commentExtensible w16cex:durableId="2776E9D8" w16cex:dateUtc="2023-01-22T03:46:00Z"/>
  <w16cex:commentExtensible w16cex:durableId="2776E96F" w16cex:dateUtc="2023-01-22T03:45:00Z"/>
  <w16cex:commentExtensible w16cex:durableId="2776E9F9" w16cex:dateUtc="2023-01-22T03:47:00Z"/>
  <w16cex:commentExtensible w16cex:durableId="2776EA23" w16cex:dateUtc="2023-01-22T03:48:00Z"/>
  <w16cex:commentExtensible w16cex:durableId="2776EC05" w16cex:dateUtc="2023-01-22T03:56:00Z"/>
  <w16cex:commentExtensible w16cex:durableId="2776EA3B" w16cex:dateUtc="2023-01-22T03:48:00Z"/>
  <w16cex:commentExtensible w16cex:durableId="2776EA61" w16cex:dateUtc="2023-01-22T03:49:00Z"/>
  <w16cex:commentExtensible w16cex:durableId="2776EA7C" w16cex:dateUtc="2023-01-22T03:49:00Z"/>
  <w16cex:commentExtensible w16cex:durableId="2776EB43" w16cex:dateUtc="2023-01-22T03:52:00Z"/>
  <w16cex:commentExtensible w16cex:durableId="2776EB5E" w16cex:dateUtc="2023-01-22T03:53:00Z"/>
  <w16cex:commentExtensible w16cex:durableId="2776EB74" w16cex:dateUtc="2023-01-22T03:53:00Z"/>
  <w16cex:commentExtensible w16cex:durableId="2776EBEF" w16cex:dateUtc="2023-01-22T03:55:00Z"/>
  <w16cex:commentExtensible w16cex:durableId="2776EC37" w16cex:dateUtc="2023-01-22T03:56:00Z"/>
  <w16cex:commentExtensible w16cex:durableId="2776EC48" w16cex:dateUtc="2023-01-22T03:57:00Z"/>
  <w16cex:commentExtensible w16cex:durableId="2776ECD3" w16cex:dateUtc="2023-01-22T03:59:00Z"/>
  <w16cex:commentExtensible w16cex:durableId="2776ECE5" w16cex:dateUtc="2023-01-22T03:59:00Z"/>
  <w16cex:commentExtensible w16cex:durableId="2776EC65" w16cex:dateUtc="2023-01-22T03:57:00Z"/>
  <w16cex:commentExtensible w16cex:durableId="2776ED5C" w16cex:dateUtc="2023-01-22T04:01:00Z"/>
  <w16cex:commentExtensible w16cex:durableId="2776ED8C" w16cex:dateUtc="2023-01-22T04:02:00Z"/>
  <w16cex:commentExtensible w16cex:durableId="2776F1AC" w16cex:dateUtc="2023-01-22T04:20:00Z"/>
  <w16cex:commentExtensible w16cex:durableId="2776F1C7" w16cex:dateUtc="2023-01-22T04:20:00Z"/>
  <w16cex:commentExtensible w16cex:durableId="2776F324" w16cex:dateUtc="2023-01-22T04:26:00Z"/>
  <w16cex:commentExtensible w16cex:durableId="2776F228" w16cex:dateUtc="2023-01-22T04:22:00Z"/>
  <w16cex:commentExtensible w16cex:durableId="2776F20F" w16cex:dateUtc="2023-01-22T04:21:00Z"/>
  <w16cex:commentExtensible w16cex:durableId="2776F25C" w16cex:dateUtc="2023-01-22T04:23:00Z"/>
  <w16cex:commentExtensible w16cex:durableId="27714915" w16cex:dateUtc="2022-12-19T02:54:00Z"/>
  <w16cex:commentExtensible w16cex:durableId="2776F2F2" w16cex:dateUtc="2023-01-22T04:25:00Z"/>
  <w16cex:commentExtensible w16cex:durableId="27714914" w16cex:dateUtc="2022-12-19T02:56:00Z"/>
  <w16cex:commentExtensible w16cex:durableId="2776F2B5" w16cex:dateUtc="2023-01-22T04:24:00Z"/>
  <w16cex:commentExtensible w16cex:durableId="2776F374" w16cex:dateUtc="2023-01-22T04:27:00Z"/>
  <w16cex:commentExtensible w16cex:durableId="2776F3A0" w16cex:dateUtc="2023-01-22T04:28:00Z"/>
  <w16cex:commentExtensible w16cex:durableId="27714913" w16cex:dateUtc="2022-12-19T02:57:00Z"/>
  <w16cex:commentExtensible w16cex:durableId="2776F40C" w16cex:dateUtc="2023-01-22T04:30:00Z"/>
  <w16cex:commentExtensible w16cex:durableId="2776F52F" w16cex:dateUtc="2023-01-22T04:35:00Z"/>
  <w16cex:commentExtensible w16cex:durableId="2776F567" w16cex:dateUtc="2023-01-22T04:36:00Z"/>
  <w16cex:commentExtensible w16cex:durableId="2776F5BB" w16cex:dateUtc="2023-01-22T0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26EB57" w16cid:durableId="274A059A"/>
  <w16cid:commentId w16cid:paraId="45C44EB5" w16cid:durableId="27767E10"/>
  <w16cid:commentId w16cid:paraId="19FD677F" w16cid:durableId="27767E95"/>
  <w16cid:commentId w16cid:paraId="7A69BB96" w16cid:durableId="2776E7F6"/>
  <w16cid:commentId w16cid:paraId="57D5E0AD" w16cid:durableId="2776E74B"/>
  <w16cid:commentId w16cid:paraId="62F76EEA" w16cid:durableId="2776E783"/>
  <w16cid:commentId w16cid:paraId="78047E2A" w16cid:durableId="2776E85D"/>
  <w16cid:commentId w16cid:paraId="6D7FE30F" w16cid:durableId="2776E897"/>
  <w16cid:commentId w16cid:paraId="6B2FCCCE" w16cid:durableId="2776E8BA"/>
  <w16cid:commentId w16cid:paraId="404F0971" w16cid:durableId="2776E931"/>
  <w16cid:commentId w16cid:paraId="0799C501" w16cid:durableId="2776E949"/>
  <w16cid:commentId w16cid:paraId="7E3610ED" w16cid:durableId="2776E9D8"/>
  <w16cid:commentId w16cid:paraId="7FEDF66D" w16cid:durableId="2776E96F"/>
  <w16cid:commentId w16cid:paraId="116FBFD0" w16cid:durableId="2776E9F9"/>
  <w16cid:commentId w16cid:paraId="69BE6CD3" w16cid:durableId="2776EA23"/>
  <w16cid:commentId w16cid:paraId="637302E3" w16cid:durableId="2776EC05"/>
  <w16cid:commentId w16cid:paraId="2D9129EC" w16cid:durableId="2776EA3B"/>
  <w16cid:commentId w16cid:paraId="6B90D7A5" w16cid:durableId="2776EA61"/>
  <w16cid:commentId w16cid:paraId="73EB356E" w16cid:durableId="2776EA7C"/>
  <w16cid:commentId w16cid:paraId="75C0EE12" w16cid:durableId="2776EB43"/>
  <w16cid:commentId w16cid:paraId="32676BDA" w16cid:durableId="2776EB5E"/>
  <w16cid:commentId w16cid:paraId="3B66722A" w16cid:durableId="2776EB74"/>
  <w16cid:commentId w16cid:paraId="1BB72DA1" w16cid:durableId="2776EBEF"/>
  <w16cid:commentId w16cid:paraId="769D3CC1" w16cid:durableId="2776EC37"/>
  <w16cid:commentId w16cid:paraId="2C3C9891" w16cid:durableId="2776EC48"/>
  <w16cid:commentId w16cid:paraId="02C56A72" w16cid:durableId="2776ECD3"/>
  <w16cid:commentId w16cid:paraId="23CCEC4F" w16cid:durableId="2776ECE5"/>
  <w16cid:commentId w16cid:paraId="1AD9447C" w16cid:durableId="2776EC65"/>
  <w16cid:commentId w16cid:paraId="7BE77B70" w16cid:durableId="2776ED5C"/>
  <w16cid:commentId w16cid:paraId="1ED10D5D" w16cid:durableId="2776ED8C"/>
  <w16cid:commentId w16cid:paraId="459185FF" w16cid:durableId="2776F1AC"/>
  <w16cid:commentId w16cid:paraId="6C212C5A" w16cid:durableId="2776F1C7"/>
  <w16cid:commentId w16cid:paraId="2AEB085B" w16cid:durableId="2776F324"/>
  <w16cid:commentId w16cid:paraId="54C17941" w16cid:durableId="2776F228"/>
  <w16cid:commentId w16cid:paraId="2461E59B" w16cid:durableId="2776F20F"/>
  <w16cid:commentId w16cid:paraId="129F473B" w16cid:durableId="2776F25C"/>
  <w16cid:commentId w16cid:paraId="173AB389" w16cid:durableId="27714915"/>
  <w16cid:commentId w16cid:paraId="55B79F0A" w16cid:durableId="2776F2F2"/>
  <w16cid:commentId w16cid:paraId="42065521" w16cid:durableId="27714914"/>
  <w16cid:commentId w16cid:paraId="4FF35AB9" w16cid:durableId="2776F2B5"/>
  <w16cid:commentId w16cid:paraId="2DD1598D" w16cid:durableId="2776F374"/>
  <w16cid:commentId w16cid:paraId="60CEA824" w16cid:durableId="2776F3A0"/>
  <w16cid:commentId w16cid:paraId="07FC9BF9" w16cid:durableId="27714913"/>
  <w16cid:commentId w16cid:paraId="26A364C3" w16cid:durableId="2776F40C"/>
  <w16cid:commentId w16cid:paraId="6646BD2C" w16cid:durableId="2776F52F"/>
  <w16cid:commentId w16cid:paraId="370FCD28" w16cid:durableId="2776F567"/>
  <w16cid:commentId w16cid:paraId="1F390D34" w16cid:durableId="2776F5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D3BFB"/>
    <w:multiLevelType w:val="hybridMultilevel"/>
    <w:tmpl w:val="B8508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7054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e LYNN Gottdenker">
    <w15:presenceInfo w15:providerId="None" w15:userId="Nicole LYNN Gottdenker"/>
  </w15:person>
  <w15:person w15:author="Jonathan Wilson">
    <w15:presenceInfo w15:providerId="Windows Live" w15:userId="5c0a291a84f98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Wildlife Diseases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99xppxsftrpnevsxkp0tvm950xsdp9wz2x&quot;&gt;Taylor_Wilson_2021_formatted&lt;record-ids&gt;&lt;item&gt;5&lt;/item&gt;&lt;item&gt;20&lt;/item&gt;&lt;item&gt;22&lt;/item&gt;&lt;item&gt;28&lt;/item&gt;&lt;item&gt;32&lt;/item&gt;&lt;item&gt;38&lt;/item&gt;&lt;item&gt;59&lt;/item&gt;&lt;item&gt;158&lt;/item&gt;&lt;item&gt;160&lt;/item&gt;&lt;item&gt;182&lt;/item&gt;&lt;item&gt;184&lt;/item&gt;&lt;item&gt;215&lt;/item&gt;&lt;item&gt;220&lt;/item&gt;&lt;item&gt;7668&lt;/item&gt;&lt;/record-ids&gt;&lt;/item&gt;&lt;/Libraries&gt;"/>
  </w:docVars>
  <w:rsids>
    <w:rsidRoot w:val="00192162"/>
    <w:rsid w:val="00001FD3"/>
    <w:rsid w:val="00011148"/>
    <w:rsid w:val="000476D5"/>
    <w:rsid w:val="00075678"/>
    <w:rsid w:val="001628E5"/>
    <w:rsid w:val="00192162"/>
    <w:rsid w:val="001D0D5B"/>
    <w:rsid w:val="00220735"/>
    <w:rsid w:val="00233F6B"/>
    <w:rsid w:val="0027393B"/>
    <w:rsid w:val="00293027"/>
    <w:rsid w:val="002A15D8"/>
    <w:rsid w:val="002F6EAA"/>
    <w:rsid w:val="00325CF3"/>
    <w:rsid w:val="00373CC6"/>
    <w:rsid w:val="003C03BB"/>
    <w:rsid w:val="0043647F"/>
    <w:rsid w:val="00455729"/>
    <w:rsid w:val="004633D6"/>
    <w:rsid w:val="00490F34"/>
    <w:rsid w:val="004A2023"/>
    <w:rsid w:val="004B7123"/>
    <w:rsid w:val="004C1291"/>
    <w:rsid w:val="004F3E39"/>
    <w:rsid w:val="00511039"/>
    <w:rsid w:val="00537798"/>
    <w:rsid w:val="00543B85"/>
    <w:rsid w:val="00554568"/>
    <w:rsid w:val="00577DDF"/>
    <w:rsid w:val="005C0A78"/>
    <w:rsid w:val="005F7A09"/>
    <w:rsid w:val="00605A3A"/>
    <w:rsid w:val="0072266A"/>
    <w:rsid w:val="007238C4"/>
    <w:rsid w:val="0075617C"/>
    <w:rsid w:val="00762A0D"/>
    <w:rsid w:val="00765BFB"/>
    <w:rsid w:val="007731D7"/>
    <w:rsid w:val="00786AEF"/>
    <w:rsid w:val="007D17DB"/>
    <w:rsid w:val="007F0AC2"/>
    <w:rsid w:val="00876F3F"/>
    <w:rsid w:val="008C5343"/>
    <w:rsid w:val="009139B2"/>
    <w:rsid w:val="00932599"/>
    <w:rsid w:val="009419FF"/>
    <w:rsid w:val="00950C01"/>
    <w:rsid w:val="00953906"/>
    <w:rsid w:val="00985CAA"/>
    <w:rsid w:val="009A10DA"/>
    <w:rsid w:val="009A5347"/>
    <w:rsid w:val="00A4656C"/>
    <w:rsid w:val="00A46CDB"/>
    <w:rsid w:val="00A9051B"/>
    <w:rsid w:val="00A927EB"/>
    <w:rsid w:val="00B25BD2"/>
    <w:rsid w:val="00B309A6"/>
    <w:rsid w:val="00B32F8D"/>
    <w:rsid w:val="00B55C64"/>
    <w:rsid w:val="00B74E04"/>
    <w:rsid w:val="00B757A6"/>
    <w:rsid w:val="00B8351A"/>
    <w:rsid w:val="00BA18B0"/>
    <w:rsid w:val="00BD20F3"/>
    <w:rsid w:val="00BF33A6"/>
    <w:rsid w:val="00C72ACD"/>
    <w:rsid w:val="00C74BC6"/>
    <w:rsid w:val="00C959CB"/>
    <w:rsid w:val="00CB235A"/>
    <w:rsid w:val="00CC2E18"/>
    <w:rsid w:val="00CD3BC5"/>
    <w:rsid w:val="00D323EB"/>
    <w:rsid w:val="00D51A1C"/>
    <w:rsid w:val="00D56184"/>
    <w:rsid w:val="00DC0F10"/>
    <w:rsid w:val="00DC475E"/>
    <w:rsid w:val="00E14425"/>
    <w:rsid w:val="00E54256"/>
    <w:rsid w:val="00E5657F"/>
    <w:rsid w:val="00EA621A"/>
    <w:rsid w:val="00EC3029"/>
    <w:rsid w:val="00EF393B"/>
    <w:rsid w:val="00F067A6"/>
    <w:rsid w:val="00F51DD5"/>
    <w:rsid w:val="00F9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F20C"/>
  <w15:chartTrackingRefBased/>
  <w15:docId w15:val="{21B2A14F-FE68-419C-92C8-8A3C7F1A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1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2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74E0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74E04"/>
    <w:rPr>
      <w:sz w:val="16"/>
      <w:szCs w:val="16"/>
    </w:rPr>
  </w:style>
  <w:style w:type="paragraph" w:styleId="CommentText">
    <w:name w:val="annotation text"/>
    <w:basedOn w:val="Normal"/>
    <w:link w:val="CommentTextChar"/>
    <w:uiPriority w:val="99"/>
    <w:unhideWhenUsed/>
    <w:rsid w:val="00B74E04"/>
    <w:pPr>
      <w:spacing w:line="240" w:lineRule="auto"/>
    </w:pPr>
    <w:rPr>
      <w:sz w:val="20"/>
      <w:szCs w:val="20"/>
    </w:rPr>
  </w:style>
  <w:style w:type="character" w:customStyle="1" w:styleId="CommentTextChar">
    <w:name w:val="Comment Text Char"/>
    <w:basedOn w:val="DefaultParagraphFont"/>
    <w:link w:val="CommentText"/>
    <w:uiPriority w:val="99"/>
    <w:rsid w:val="00B74E04"/>
    <w:rPr>
      <w:sz w:val="20"/>
      <w:szCs w:val="20"/>
    </w:rPr>
  </w:style>
  <w:style w:type="paragraph" w:customStyle="1" w:styleId="EndNoteBibliographyTitle">
    <w:name w:val="EndNote Bibliography Title"/>
    <w:basedOn w:val="Normal"/>
    <w:link w:val="EndNoteBibliographyTitleChar"/>
    <w:rsid w:val="00B32F8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32F8D"/>
    <w:rPr>
      <w:rFonts w:ascii="Calibri" w:hAnsi="Calibri" w:cs="Calibri"/>
      <w:noProof/>
    </w:rPr>
  </w:style>
  <w:style w:type="paragraph" w:customStyle="1" w:styleId="EndNoteBibliography">
    <w:name w:val="EndNote Bibliography"/>
    <w:basedOn w:val="Normal"/>
    <w:link w:val="EndNoteBibliographyChar"/>
    <w:rsid w:val="00B32F8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32F8D"/>
    <w:rPr>
      <w:rFonts w:ascii="Calibri" w:hAnsi="Calibri" w:cs="Calibri"/>
      <w:noProof/>
    </w:rPr>
  </w:style>
  <w:style w:type="paragraph" w:customStyle="1" w:styleId="mb15">
    <w:name w:val="mb15"/>
    <w:basedOn w:val="Normal"/>
    <w:rsid w:val="009419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19FF"/>
    <w:rPr>
      <w:color w:val="0000FF"/>
      <w:u w:val="single"/>
    </w:rPr>
  </w:style>
  <w:style w:type="paragraph" w:customStyle="1" w:styleId="mb0">
    <w:name w:val="mb0"/>
    <w:basedOn w:val="Normal"/>
    <w:rsid w:val="009419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10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2599"/>
    <w:pPr>
      <w:ind w:left="720"/>
      <w:contextualSpacing/>
    </w:pPr>
  </w:style>
  <w:style w:type="table" w:styleId="GridTable5Dark-Accent3">
    <w:name w:val="Grid Table 5 Dark Accent 3"/>
    <w:basedOn w:val="TableNormal"/>
    <w:uiPriority w:val="50"/>
    <w:rsid w:val="009325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FollowedHyperlink">
    <w:name w:val="FollowedHyperlink"/>
    <w:basedOn w:val="DefaultParagraphFont"/>
    <w:uiPriority w:val="99"/>
    <w:semiHidden/>
    <w:unhideWhenUsed/>
    <w:rsid w:val="00932599"/>
    <w:rPr>
      <w:color w:val="954F72" w:themeColor="followedHyperlink"/>
      <w:u w:val="single"/>
    </w:rPr>
  </w:style>
  <w:style w:type="paragraph" w:styleId="Revision">
    <w:name w:val="Revision"/>
    <w:hidden/>
    <w:uiPriority w:val="99"/>
    <w:semiHidden/>
    <w:rsid w:val="00D51A1C"/>
    <w:pPr>
      <w:spacing w:after="0" w:line="240" w:lineRule="auto"/>
    </w:pPr>
  </w:style>
  <w:style w:type="table" w:styleId="TableGrid">
    <w:name w:val="Table Grid"/>
    <w:basedOn w:val="TableNormal"/>
    <w:uiPriority w:val="39"/>
    <w:rsid w:val="00DC4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62A0D"/>
    <w:rPr>
      <w:b/>
      <w:bCs/>
    </w:rPr>
  </w:style>
  <w:style w:type="character" w:customStyle="1" w:styleId="CommentSubjectChar">
    <w:name w:val="Comment Subject Char"/>
    <w:basedOn w:val="CommentTextChar"/>
    <w:link w:val="CommentSubject"/>
    <w:uiPriority w:val="99"/>
    <w:semiHidden/>
    <w:rsid w:val="00762A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588">
      <w:bodyDiv w:val="1"/>
      <w:marLeft w:val="0"/>
      <w:marRight w:val="0"/>
      <w:marTop w:val="0"/>
      <w:marBottom w:val="0"/>
      <w:divBdr>
        <w:top w:val="none" w:sz="0" w:space="0" w:color="auto"/>
        <w:left w:val="none" w:sz="0" w:space="0" w:color="auto"/>
        <w:bottom w:val="none" w:sz="0" w:space="0" w:color="auto"/>
        <w:right w:val="none" w:sz="0" w:space="0" w:color="auto"/>
      </w:divBdr>
    </w:div>
    <w:div w:id="41250690">
      <w:bodyDiv w:val="1"/>
      <w:marLeft w:val="0"/>
      <w:marRight w:val="0"/>
      <w:marTop w:val="0"/>
      <w:marBottom w:val="0"/>
      <w:divBdr>
        <w:top w:val="none" w:sz="0" w:space="0" w:color="auto"/>
        <w:left w:val="none" w:sz="0" w:space="0" w:color="auto"/>
        <w:bottom w:val="none" w:sz="0" w:space="0" w:color="auto"/>
        <w:right w:val="none" w:sz="0" w:space="0" w:color="auto"/>
      </w:divBdr>
    </w:div>
    <w:div w:id="694186931">
      <w:bodyDiv w:val="1"/>
      <w:marLeft w:val="0"/>
      <w:marRight w:val="0"/>
      <w:marTop w:val="0"/>
      <w:marBottom w:val="0"/>
      <w:divBdr>
        <w:top w:val="none" w:sz="0" w:space="0" w:color="auto"/>
        <w:left w:val="none" w:sz="0" w:space="0" w:color="auto"/>
        <w:bottom w:val="none" w:sz="0" w:space="0" w:color="auto"/>
        <w:right w:val="none" w:sz="0" w:space="0" w:color="auto"/>
      </w:divBdr>
    </w:div>
    <w:div w:id="699816800">
      <w:bodyDiv w:val="1"/>
      <w:marLeft w:val="0"/>
      <w:marRight w:val="0"/>
      <w:marTop w:val="0"/>
      <w:marBottom w:val="0"/>
      <w:divBdr>
        <w:top w:val="none" w:sz="0" w:space="0" w:color="auto"/>
        <w:left w:val="none" w:sz="0" w:space="0" w:color="auto"/>
        <w:bottom w:val="none" w:sz="0" w:space="0" w:color="auto"/>
        <w:right w:val="none" w:sz="0" w:space="0" w:color="auto"/>
      </w:divBdr>
    </w:div>
    <w:div w:id="1240674209">
      <w:bodyDiv w:val="1"/>
      <w:marLeft w:val="0"/>
      <w:marRight w:val="0"/>
      <w:marTop w:val="0"/>
      <w:marBottom w:val="0"/>
      <w:divBdr>
        <w:top w:val="none" w:sz="0" w:space="0" w:color="auto"/>
        <w:left w:val="none" w:sz="0" w:space="0" w:color="auto"/>
        <w:bottom w:val="none" w:sz="0" w:space="0" w:color="auto"/>
        <w:right w:val="none" w:sz="0" w:space="0" w:color="auto"/>
      </w:divBdr>
    </w:div>
    <w:div w:id="1642998754">
      <w:bodyDiv w:val="1"/>
      <w:marLeft w:val="0"/>
      <w:marRight w:val="0"/>
      <w:marTop w:val="0"/>
      <w:marBottom w:val="0"/>
      <w:divBdr>
        <w:top w:val="none" w:sz="0" w:space="0" w:color="auto"/>
        <w:left w:val="none" w:sz="0" w:space="0" w:color="auto"/>
        <w:bottom w:val="none" w:sz="0" w:space="0" w:color="auto"/>
        <w:right w:val="none" w:sz="0" w:space="0" w:color="auto"/>
      </w:divBdr>
    </w:div>
    <w:div w:id="1900511089">
      <w:bodyDiv w:val="1"/>
      <w:marLeft w:val="0"/>
      <w:marRight w:val="0"/>
      <w:marTop w:val="0"/>
      <w:marBottom w:val="0"/>
      <w:divBdr>
        <w:top w:val="none" w:sz="0" w:space="0" w:color="auto"/>
        <w:left w:val="none" w:sz="0" w:space="0" w:color="auto"/>
        <w:bottom w:val="none" w:sz="0" w:space="0" w:color="auto"/>
        <w:right w:val="none" w:sz="0" w:space="0" w:color="auto"/>
      </w:divBdr>
    </w:div>
    <w:div w:id="204617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92275-B374-48EC-9769-4EB7528A5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15</Pages>
  <Words>5590</Words>
  <Characters>31865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Wilson</dc:creator>
  <cp:keywords/>
  <dc:description/>
  <cp:lastModifiedBy>Nicole LYNN Gottdenker</cp:lastModifiedBy>
  <cp:revision>7</cp:revision>
  <dcterms:created xsi:type="dcterms:W3CDTF">2023-01-21T19:56:00Z</dcterms:created>
  <dcterms:modified xsi:type="dcterms:W3CDTF">2023-01-22T04:38:00Z</dcterms:modified>
</cp:coreProperties>
</file>